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0"/>
        <w:gridCol w:w="1309"/>
        <w:gridCol w:w="1571"/>
      </w:tblGrid>
      <w:tr w:rsidR="00A97FEB" w:rsidTr="00121FAE">
        <w:trPr>
          <w:cantSplit/>
          <w:trHeight w:val="511"/>
        </w:trPr>
        <w:tc>
          <w:tcPr>
            <w:tcW w:w="3462" w:type="pct"/>
            <w:tcBorders>
              <w:left w:val="nil"/>
              <w:bottom w:val="single" w:sz="4" w:space="0" w:color="auto"/>
              <w:right w:val="single" w:sz="4" w:space="0" w:color="auto"/>
            </w:tcBorders>
          </w:tcPr>
          <w:p w:rsidR="00A97FEB" w:rsidRDefault="00A97FEB" w:rsidP="00AA4508">
            <w:pPr>
              <w:rPr>
                <w:rFonts w:ascii="Arial Narrow" w:hAnsi="Arial Narrow"/>
              </w:rPr>
            </w:pPr>
            <w:r>
              <w:rPr>
                <w:rFonts w:ascii="Arial Narrow" w:hAnsi="Arial Narrow"/>
              </w:rPr>
              <w:t>P</w:t>
            </w:r>
            <w:bookmarkStart w:id="0" w:name="_Ref179869710"/>
            <w:bookmarkEnd w:id="0"/>
            <w:r>
              <w:rPr>
                <w:rFonts w:ascii="Arial Narrow" w:hAnsi="Arial Narrow"/>
              </w:rPr>
              <w:t>roject Name</w:t>
            </w:r>
          </w:p>
          <w:p w:rsidR="00A97FEB" w:rsidRDefault="008445C8" w:rsidP="00292158">
            <w:pPr>
              <w:rPr>
                <w:b/>
              </w:rPr>
            </w:pPr>
            <w:r>
              <w:rPr>
                <w:b/>
              </w:rPr>
              <w:t xml:space="preserve">Lobbyist Registry System: </w:t>
            </w:r>
            <w:r w:rsidR="00292158">
              <w:rPr>
                <w:b/>
              </w:rPr>
              <w:t>Lobbyist Registration</w:t>
            </w:r>
          </w:p>
        </w:tc>
        <w:tc>
          <w:tcPr>
            <w:tcW w:w="1538" w:type="pct"/>
            <w:gridSpan w:val="2"/>
            <w:tcBorders>
              <w:left w:val="single" w:sz="4" w:space="0" w:color="auto"/>
              <w:bottom w:val="single" w:sz="4" w:space="0" w:color="auto"/>
              <w:right w:val="nil"/>
            </w:tcBorders>
          </w:tcPr>
          <w:p w:rsidR="00A97FEB" w:rsidRDefault="00A97FEB" w:rsidP="00AA4508">
            <w:r>
              <w:rPr>
                <w:rFonts w:ascii="Arial Narrow" w:hAnsi="Arial Narrow"/>
              </w:rPr>
              <w:t>Project Acronym or No.</w:t>
            </w:r>
          </w:p>
          <w:p w:rsidR="00A97FEB" w:rsidRDefault="00292158" w:rsidP="00AA4508">
            <w:pPr>
              <w:rPr>
                <w:b/>
              </w:rPr>
            </w:pPr>
            <w:r>
              <w:rPr>
                <w:b/>
              </w:rPr>
              <w:t>LR</w:t>
            </w:r>
            <w:r w:rsidR="001E7E7F">
              <w:rPr>
                <w:b/>
              </w:rPr>
              <w:t>S</w:t>
            </w:r>
          </w:p>
        </w:tc>
      </w:tr>
      <w:tr w:rsidR="00A97FEB" w:rsidTr="00121FAE">
        <w:trPr>
          <w:cantSplit/>
          <w:trHeight w:val="486"/>
        </w:trPr>
        <w:tc>
          <w:tcPr>
            <w:tcW w:w="3462" w:type="pct"/>
            <w:tcBorders>
              <w:left w:val="nil"/>
              <w:bottom w:val="single" w:sz="4" w:space="0" w:color="auto"/>
              <w:right w:val="single" w:sz="4" w:space="0" w:color="auto"/>
            </w:tcBorders>
          </w:tcPr>
          <w:p w:rsidR="00A97FEB" w:rsidRDefault="00A97FEB" w:rsidP="00AA4508">
            <w:pPr>
              <w:rPr>
                <w:rFonts w:ascii="Arial Narrow" w:hAnsi="Arial Narrow"/>
              </w:rPr>
            </w:pPr>
            <w:r>
              <w:rPr>
                <w:rFonts w:ascii="Arial Narrow" w:hAnsi="Arial Narrow"/>
              </w:rPr>
              <w:t>Project Sponsor</w:t>
            </w:r>
          </w:p>
          <w:p w:rsidR="00A97FEB" w:rsidRPr="0036331A" w:rsidRDefault="008445C8" w:rsidP="00AA4508">
            <w:pPr>
              <w:rPr>
                <w:rFonts w:cs="Arial"/>
              </w:rPr>
            </w:pPr>
            <w:r>
              <w:rPr>
                <w:rFonts w:cs="Arial"/>
              </w:rPr>
              <w:t>Linda Gehrke</w:t>
            </w:r>
          </w:p>
        </w:tc>
        <w:tc>
          <w:tcPr>
            <w:tcW w:w="1538" w:type="pct"/>
            <w:gridSpan w:val="2"/>
            <w:tcBorders>
              <w:left w:val="single" w:sz="4" w:space="0" w:color="auto"/>
              <w:bottom w:val="single" w:sz="4" w:space="0" w:color="auto"/>
              <w:right w:val="nil"/>
            </w:tcBorders>
          </w:tcPr>
          <w:p w:rsidR="00A97FEB" w:rsidRDefault="00292158" w:rsidP="00AA4508">
            <w:pPr>
              <w:rPr>
                <w:rFonts w:ascii="Arial Narrow" w:hAnsi="Arial Narrow"/>
              </w:rPr>
            </w:pPr>
            <w:r>
              <w:rPr>
                <w:rFonts w:ascii="Arial Narrow" w:hAnsi="Arial Narrow"/>
              </w:rPr>
              <w:t>LR</w:t>
            </w:r>
            <w:r w:rsidR="001E7E7F">
              <w:rPr>
                <w:rFonts w:ascii="Arial Narrow" w:hAnsi="Arial Narrow"/>
              </w:rPr>
              <w:t xml:space="preserve">S </w:t>
            </w:r>
            <w:r w:rsidR="00A97FEB">
              <w:rPr>
                <w:rFonts w:ascii="Arial Narrow" w:hAnsi="Arial Narrow"/>
              </w:rPr>
              <w:t>Target Project Completion Date</w:t>
            </w:r>
          </w:p>
          <w:p w:rsidR="00A97FEB" w:rsidRDefault="00A97FEB" w:rsidP="00AA4508"/>
        </w:tc>
      </w:tr>
      <w:tr w:rsidR="00121FAE" w:rsidTr="00121FAE">
        <w:trPr>
          <w:cantSplit/>
          <w:trHeight w:val="185"/>
        </w:trPr>
        <w:tc>
          <w:tcPr>
            <w:tcW w:w="3462" w:type="pct"/>
            <w:tcBorders>
              <w:left w:val="nil"/>
              <w:right w:val="single" w:sz="4" w:space="0" w:color="auto"/>
            </w:tcBorders>
          </w:tcPr>
          <w:p w:rsidR="00121FAE" w:rsidRDefault="00121FAE" w:rsidP="009E3DC8">
            <w:pPr>
              <w:rPr>
                <w:rFonts w:ascii="Arial Narrow" w:hAnsi="Arial Narrow"/>
              </w:rPr>
            </w:pPr>
            <w:r>
              <w:rPr>
                <w:rFonts w:ascii="Arial Narrow" w:hAnsi="Arial Narrow"/>
              </w:rPr>
              <w:t>Project Manager</w:t>
            </w:r>
          </w:p>
          <w:p w:rsidR="00121FAE" w:rsidRPr="001E7E7F" w:rsidRDefault="00121FAE" w:rsidP="00AA4508">
            <w:pPr>
              <w:rPr>
                <w:rFonts w:ascii="Arial Narrow" w:hAnsi="Arial Narrow"/>
              </w:rPr>
            </w:pPr>
            <w:r>
              <w:rPr>
                <w:rFonts w:cs="Arial"/>
              </w:rPr>
              <w:t>Monika Matel-Sousa</w:t>
            </w:r>
          </w:p>
        </w:tc>
        <w:tc>
          <w:tcPr>
            <w:tcW w:w="699" w:type="pct"/>
            <w:vMerge w:val="restart"/>
            <w:tcBorders>
              <w:left w:val="single" w:sz="4" w:space="0" w:color="auto"/>
              <w:right w:val="single" w:sz="4" w:space="0" w:color="auto"/>
            </w:tcBorders>
          </w:tcPr>
          <w:p w:rsidR="00121FAE" w:rsidRDefault="00121FAE" w:rsidP="00AA4508">
            <w:pPr>
              <w:rPr>
                <w:rFonts w:ascii="Arial Narrow" w:hAnsi="Arial Narrow"/>
              </w:rPr>
            </w:pPr>
            <w:r>
              <w:rPr>
                <w:rFonts w:ascii="Arial Narrow" w:hAnsi="Arial Narrow"/>
              </w:rPr>
              <w:t>Version No.</w:t>
            </w:r>
          </w:p>
          <w:p w:rsidR="00121FAE" w:rsidRDefault="00121FAE" w:rsidP="00DD31CB">
            <w:r>
              <w:t>1.0</w:t>
            </w:r>
          </w:p>
        </w:tc>
        <w:tc>
          <w:tcPr>
            <w:tcW w:w="839" w:type="pct"/>
            <w:vMerge w:val="restart"/>
            <w:tcBorders>
              <w:left w:val="single" w:sz="4" w:space="0" w:color="auto"/>
              <w:right w:val="nil"/>
            </w:tcBorders>
          </w:tcPr>
          <w:p w:rsidR="00121FAE" w:rsidRDefault="00121FAE" w:rsidP="00AA4508">
            <w:pPr>
              <w:pStyle w:val="Header"/>
              <w:tabs>
                <w:tab w:val="clear" w:pos="4320"/>
                <w:tab w:val="clear" w:pos="8640"/>
              </w:tabs>
              <w:rPr>
                <w:rFonts w:ascii="Arial Narrow" w:hAnsi="Arial Narrow"/>
              </w:rPr>
            </w:pPr>
            <w:r>
              <w:rPr>
                <w:rFonts w:ascii="Arial Narrow" w:hAnsi="Arial Narrow"/>
              </w:rPr>
              <w:t>Version Date</w:t>
            </w:r>
          </w:p>
          <w:p w:rsidR="00121FAE" w:rsidRDefault="00121FAE" w:rsidP="00CC4A40">
            <w:pPr>
              <w:pStyle w:val="Header"/>
              <w:tabs>
                <w:tab w:val="clear" w:pos="4320"/>
                <w:tab w:val="clear" w:pos="8640"/>
              </w:tabs>
              <w:rPr>
                <w:rFonts w:ascii="Arial Narrow" w:hAnsi="Arial Narrow"/>
              </w:rPr>
            </w:pPr>
            <w:r w:rsidRPr="0036331A">
              <w:t>201</w:t>
            </w:r>
            <w:r w:rsidR="004F76E8">
              <w:t>6</w:t>
            </w:r>
            <w:r w:rsidRPr="0036331A">
              <w:t>/</w:t>
            </w:r>
            <w:r w:rsidR="004F76E8">
              <w:t>01</w:t>
            </w:r>
            <w:r w:rsidRPr="0036331A">
              <w:t>/</w:t>
            </w:r>
            <w:r w:rsidR="004F76E8">
              <w:t>07</w:t>
            </w:r>
          </w:p>
        </w:tc>
      </w:tr>
      <w:tr w:rsidR="00121FAE" w:rsidTr="00121FAE">
        <w:trPr>
          <w:cantSplit/>
          <w:trHeight w:val="185"/>
        </w:trPr>
        <w:tc>
          <w:tcPr>
            <w:tcW w:w="3462" w:type="pct"/>
            <w:tcBorders>
              <w:left w:val="nil"/>
              <w:right w:val="single" w:sz="4" w:space="0" w:color="auto"/>
            </w:tcBorders>
          </w:tcPr>
          <w:p w:rsidR="00121FAE" w:rsidRDefault="00F1165B" w:rsidP="00AA4508">
            <w:pPr>
              <w:rPr>
                <w:rFonts w:ascii="Arial Narrow" w:hAnsi="Arial Narrow"/>
              </w:rPr>
            </w:pPr>
            <w:r>
              <w:rPr>
                <w:rFonts w:ascii="Arial Narrow" w:hAnsi="Arial Narrow"/>
              </w:rPr>
              <w:t>Business Analyst</w:t>
            </w:r>
          </w:p>
          <w:p w:rsidR="00121FAE" w:rsidRDefault="00F1165B" w:rsidP="009E3DC8">
            <w:pPr>
              <w:rPr>
                <w:rFonts w:ascii="Arial Narrow" w:hAnsi="Arial Narrow"/>
              </w:rPr>
            </w:pPr>
            <w:r>
              <w:rPr>
                <w:rFonts w:ascii="Arial Narrow" w:hAnsi="Arial Narrow"/>
              </w:rPr>
              <w:t xml:space="preserve">Ibiwumi </w:t>
            </w:r>
            <w:r w:rsidR="00D8739B">
              <w:rPr>
                <w:rFonts w:ascii="Arial Narrow" w:hAnsi="Arial Narrow"/>
              </w:rPr>
              <w:t>Ogungbade</w:t>
            </w:r>
          </w:p>
        </w:tc>
        <w:tc>
          <w:tcPr>
            <w:tcW w:w="699" w:type="pct"/>
            <w:vMerge/>
            <w:tcBorders>
              <w:left w:val="single" w:sz="4" w:space="0" w:color="auto"/>
              <w:right w:val="single" w:sz="4" w:space="0" w:color="auto"/>
            </w:tcBorders>
          </w:tcPr>
          <w:p w:rsidR="00121FAE" w:rsidRDefault="00121FAE" w:rsidP="00AA4508">
            <w:pPr>
              <w:rPr>
                <w:rFonts w:ascii="Arial Narrow" w:hAnsi="Arial Narrow"/>
              </w:rPr>
            </w:pPr>
          </w:p>
        </w:tc>
        <w:tc>
          <w:tcPr>
            <w:tcW w:w="839" w:type="pct"/>
            <w:vMerge/>
            <w:tcBorders>
              <w:left w:val="single" w:sz="4" w:space="0" w:color="auto"/>
              <w:right w:val="nil"/>
            </w:tcBorders>
          </w:tcPr>
          <w:p w:rsidR="00121FAE" w:rsidRDefault="00121FAE" w:rsidP="00AA4508">
            <w:pPr>
              <w:pStyle w:val="Header"/>
              <w:tabs>
                <w:tab w:val="clear" w:pos="4320"/>
                <w:tab w:val="clear" w:pos="8640"/>
              </w:tabs>
              <w:rPr>
                <w:rFonts w:ascii="Arial Narrow" w:hAnsi="Arial Narrow"/>
              </w:rPr>
            </w:pPr>
          </w:p>
        </w:tc>
      </w:tr>
      <w:tr w:rsidR="00121FAE" w:rsidTr="00121FAE">
        <w:trPr>
          <w:cantSplit/>
          <w:trHeight w:val="185"/>
        </w:trPr>
        <w:tc>
          <w:tcPr>
            <w:tcW w:w="3462" w:type="pct"/>
            <w:tcBorders>
              <w:left w:val="nil"/>
              <w:right w:val="single" w:sz="4" w:space="0" w:color="auto"/>
            </w:tcBorders>
          </w:tcPr>
          <w:p w:rsidR="00121FAE" w:rsidRPr="009E3DC8" w:rsidRDefault="00121FAE" w:rsidP="00AA4508">
            <w:pPr>
              <w:rPr>
                <w:rFonts w:cs="Arial"/>
              </w:rPr>
            </w:pPr>
          </w:p>
        </w:tc>
        <w:tc>
          <w:tcPr>
            <w:tcW w:w="699" w:type="pct"/>
            <w:vMerge/>
            <w:tcBorders>
              <w:left w:val="single" w:sz="4" w:space="0" w:color="auto"/>
              <w:bottom w:val="single" w:sz="4" w:space="0" w:color="auto"/>
              <w:right w:val="single" w:sz="4" w:space="0" w:color="auto"/>
            </w:tcBorders>
          </w:tcPr>
          <w:p w:rsidR="00121FAE" w:rsidRDefault="00121FAE" w:rsidP="00AA4508">
            <w:pPr>
              <w:rPr>
                <w:rFonts w:ascii="Arial Narrow" w:hAnsi="Arial Narrow"/>
              </w:rPr>
            </w:pPr>
          </w:p>
        </w:tc>
        <w:tc>
          <w:tcPr>
            <w:tcW w:w="839" w:type="pct"/>
            <w:vMerge/>
            <w:tcBorders>
              <w:left w:val="single" w:sz="4" w:space="0" w:color="auto"/>
              <w:bottom w:val="single" w:sz="4" w:space="0" w:color="auto"/>
              <w:right w:val="nil"/>
            </w:tcBorders>
          </w:tcPr>
          <w:p w:rsidR="00121FAE" w:rsidRDefault="00121FAE" w:rsidP="00AA4508">
            <w:pPr>
              <w:pStyle w:val="Header"/>
              <w:tabs>
                <w:tab w:val="clear" w:pos="4320"/>
                <w:tab w:val="clear" w:pos="8640"/>
              </w:tabs>
              <w:rPr>
                <w:rFonts w:ascii="Arial Narrow" w:hAnsi="Arial Narrow"/>
              </w:rPr>
            </w:pPr>
          </w:p>
        </w:tc>
      </w:tr>
    </w:tbl>
    <w:p w:rsidR="00A97FEB" w:rsidRPr="005B587F" w:rsidRDefault="00A97FEB" w:rsidP="00A97FEB">
      <w:pPr>
        <w:pStyle w:val="BodyText"/>
        <w:rPr>
          <w:i w:val="0"/>
          <w:sz w:val="6"/>
          <w:szCs w:val="16"/>
        </w:rPr>
      </w:pP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360"/>
      </w:tblGrid>
      <w:tr w:rsidR="00A97FEB" w:rsidTr="00D76A99">
        <w:trPr>
          <w:trHeight w:val="422"/>
          <w:tblHeader/>
        </w:trPr>
        <w:tc>
          <w:tcPr>
            <w:tcW w:w="5000" w:type="pct"/>
            <w:tcBorders>
              <w:top w:val="single" w:sz="12" w:space="0" w:color="auto"/>
            </w:tcBorders>
            <w:shd w:val="clear" w:color="auto" w:fill="D9D9D9" w:themeFill="background1" w:themeFillShade="D9"/>
            <w:vAlign w:val="center"/>
          </w:tcPr>
          <w:p w:rsidR="00A97FEB" w:rsidRDefault="00EA291B" w:rsidP="00AA4508">
            <w:pPr>
              <w:rPr>
                <w:b/>
              </w:rPr>
            </w:pPr>
            <w:r>
              <w:rPr>
                <w:b/>
                <w:sz w:val="22"/>
              </w:rPr>
              <w:t xml:space="preserve">LRS </w:t>
            </w:r>
            <w:r w:rsidR="00EF5CB2">
              <w:rPr>
                <w:b/>
                <w:sz w:val="22"/>
              </w:rPr>
              <w:t>Project</w:t>
            </w:r>
            <w:r w:rsidR="00EF5CB2" w:rsidRPr="00D76A99">
              <w:rPr>
                <w:b/>
                <w:sz w:val="22"/>
              </w:rPr>
              <w:t xml:space="preserve"> </w:t>
            </w:r>
            <w:r w:rsidR="00A97FEB" w:rsidRPr="00D76A99">
              <w:rPr>
                <w:b/>
                <w:sz w:val="22"/>
              </w:rPr>
              <w:t>Overview</w:t>
            </w:r>
          </w:p>
        </w:tc>
      </w:tr>
      <w:tr w:rsidR="00A97FEB" w:rsidRPr="0004345D" w:rsidTr="00AA4508">
        <w:trPr>
          <w:trHeight w:val="746"/>
        </w:trPr>
        <w:tc>
          <w:tcPr>
            <w:tcW w:w="5000" w:type="pct"/>
          </w:tcPr>
          <w:p w:rsidR="009E3DC8" w:rsidRDefault="009E3DC8" w:rsidP="009E3DC8"/>
          <w:p w:rsidR="00EA291B" w:rsidRPr="00563C5F" w:rsidRDefault="00EA291B" w:rsidP="00EA291B">
            <w:pPr>
              <w:rPr>
                <w:rFonts w:cs="Arial"/>
                <w:sz w:val="22"/>
                <w:szCs w:val="22"/>
              </w:rPr>
            </w:pPr>
            <w:r w:rsidRPr="00563C5F">
              <w:rPr>
                <w:rFonts w:cs="Arial"/>
                <w:sz w:val="22"/>
                <w:szCs w:val="22"/>
              </w:rPr>
              <w:t>The Office of the Lobbyist Registrar</w:t>
            </w:r>
            <w:r w:rsidR="000242F5">
              <w:rPr>
                <w:rFonts w:cs="Arial"/>
                <w:sz w:val="22"/>
                <w:szCs w:val="22"/>
              </w:rPr>
              <w:t xml:space="preserve"> (OLR)</w:t>
            </w:r>
            <w:r w:rsidRPr="00563C5F">
              <w:rPr>
                <w:rFonts w:cs="Arial"/>
                <w:sz w:val="22"/>
                <w:szCs w:val="22"/>
              </w:rPr>
              <w:t xml:space="preserve"> promotes and enhances the integrity of the City's decision-making through public disclosure of lobbying activities and regulation of lobbyists conduct. This aids the City of Toronto to comply with the City of Toronto, Act, 2006 s165 and Chapter 140 of the Toronto Municipal Code ("the Lobbying By-Law"), which requires the City of Toronto to maintain a lobbyist registry that is available to the public.</w:t>
            </w:r>
          </w:p>
          <w:p w:rsidR="00EA291B" w:rsidRPr="00563C5F" w:rsidRDefault="00EA291B" w:rsidP="00EA291B">
            <w:pPr>
              <w:pStyle w:val="Default"/>
              <w:rPr>
                <w:rFonts w:ascii="Arial" w:hAnsi="Arial" w:cs="Arial"/>
                <w:sz w:val="22"/>
                <w:szCs w:val="22"/>
              </w:rPr>
            </w:pPr>
          </w:p>
          <w:p w:rsidR="00EA291B" w:rsidRPr="00563C5F" w:rsidRDefault="00EA291B" w:rsidP="00EA291B">
            <w:pPr>
              <w:pStyle w:val="Default"/>
              <w:rPr>
                <w:rFonts w:ascii="Arial" w:hAnsi="Arial" w:cs="Arial"/>
                <w:sz w:val="22"/>
                <w:szCs w:val="22"/>
              </w:rPr>
            </w:pPr>
            <w:r w:rsidRPr="00563C5F">
              <w:rPr>
                <w:rFonts w:ascii="Arial" w:hAnsi="Arial" w:cs="Arial"/>
                <w:sz w:val="22"/>
                <w:szCs w:val="22"/>
              </w:rPr>
              <w:t>The Office of the Lobbyist Registrar maintains the Registry, enforces the Lobbying By-Law, conducts investigation, and ensures transparency by allowing the public to see who communicated with public office holders about governmental decisions using the Lobbyist Registry System.</w:t>
            </w:r>
          </w:p>
          <w:p w:rsidR="00EA291B" w:rsidRPr="00563C5F" w:rsidRDefault="00EA291B" w:rsidP="00EA291B">
            <w:pPr>
              <w:pStyle w:val="Default"/>
              <w:rPr>
                <w:rFonts w:ascii="Arial" w:hAnsi="Arial" w:cs="Arial"/>
                <w:sz w:val="22"/>
                <w:szCs w:val="22"/>
              </w:rPr>
            </w:pPr>
          </w:p>
          <w:p w:rsidR="00EA291B" w:rsidRPr="00563C5F" w:rsidRDefault="00EA291B" w:rsidP="00EA291B">
            <w:pPr>
              <w:pStyle w:val="Default"/>
              <w:rPr>
                <w:rFonts w:ascii="Arial" w:hAnsi="Arial" w:cs="Arial"/>
                <w:sz w:val="22"/>
                <w:szCs w:val="22"/>
              </w:rPr>
            </w:pPr>
            <w:r w:rsidRPr="00563C5F">
              <w:rPr>
                <w:rFonts w:ascii="Arial" w:hAnsi="Arial" w:cs="Arial"/>
                <w:sz w:val="22"/>
                <w:szCs w:val="22"/>
              </w:rPr>
              <w:t>The Lobbyist Registry System was initially released in 2008 and has three major purposes:</w:t>
            </w:r>
          </w:p>
          <w:p w:rsidR="00EA291B" w:rsidRPr="00563C5F" w:rsidRDefault="00EA291B" w:rsidP="006B7E54">
            <w:pPr>
              <w:pStyle w:val="Default"/>
              <w:numPr>
                <w:ilvl w:val="0"/>
                <w:numId w:val="15"/>
              </w:numPr>
              <w:ind w:left="522" w:hanging="270"/>
              <w:rPr>
                <w:rFonts w:ascii="Arial" w:hAnsi="Arial" w:cs="Arial"/>
                <w:sz w:val="22"/>
                <w:szCs w:val="22"/>
              </w:rPr>
            </w:pPr>
            <w:r w:rsidRPr="00563C5F">
              <w:rPr>
                <w:rFonts w:ascii="Arial" w:hAnsi="Arial" w:cs="Arial"/>
                <w:sz w:val="22"/>
                <w:szCs w:val="22"/>
              </w:rPr>
              <w:t xml:space="preserve">Lobbyist uses the system to document their interactions with City Officials; </w:t>
            </w:r>
          </w:p>
          <w:p w:rsidR="00EA291B" w:rsidRPr="00563C5F" w:rsidRDefault="00EA291B" w:rsidP="006B7E54">
            <w:pPr>
              <w:pStyle w:val="Default"/>
              <w:numPr>
                <w:ilvl w:val="0"/>
                <w:numId w:val="15"/>
              </w:numPr>
              <w:ind w:left="522" w:hanging="270"/>
              <w:rPr>
                <w:rFonts w:ascii="Arial" w:hAnsi="Arial" w:cs="Arial"/>
                <w:sz w:val="22"/>
                <w:szCs w:val="22"/>
              </w:rPr>
            </w:pPr>
            <w:r w:rsidRPr="00563C5F">
              <w:rPr>
                <w:rFonts w:ascii="Arial" w:hAnsi="Arial" w:cs="Arial"/>
                <w:sz w:val="22"/>
                <w:szCs w:val="22"/>
              </w:rPr>
              <w:t xml:space="preserve">The information is available publicly through the OLR's website and is searchable; and </w:t>
            </w:r>
          </w:p>
          <w:p w:rsidR="00EA291B" w:rsidRPr="00563C5F" w:rsidRDefault="00EA291B" w:rsidP="006B7E54">
            <w:pPr>
              <w:pStyle w:val="Default"/>
              <w:numPr>
                <w:ilvl w:val="0"/>
                <w:numId w:val="15"/>
              </w:numPr>
              <w:ind w:left="522" w:hanging="270"/>
              <w:rPr>
                <w:rFonts w:ascii="Arial" w:hAnsi="Arial" w:cs="Arial"/>
                <w:sz w:val="22"/>
                <w:szCs w:val="22"/>
              </w:rPr>
            </w:pPr>
            <w:r w:rsidRPr="00563C5F">
              <w:rPr>
                <w:rFonts w:ascii="Arial" w:hAnsi="Arial" w:cs="Arial"/>
                <w:sz w:val="22"/>
                <w:szCs w:val="22"/>
              </w:rPr>
              <w:t>The information is contained in an internal operating system (IOS) which is reviewed and managed by OLR staff.</w:t>
            </w:r>
          </w:p>
          <w:p w:rsidR="00EA291B" w:rsidRPr="00563C5F" w:rsidRDefault="00EA291B" w:rsidP="00EA291B">
            <w:pPr>
              <w:pStyle w:val="Default"/>
              <w:rPr>
                <w:rFonts w:ascii="Arial" w:hAnsi="Arial" w:cs="Arial"/>
                <w:sz w:val="22"/>
                <w:szCs w:val="22"/>
              </w:rPr>
            </w:pPr>
          </w:p>
          <w:p w:rsidR="00EA291B" w:rsidRPr="00563C5F" w:rsidRDefault="00EA291B" w:rsidP="00EA291B">
            <w:pPr>
              <w:pStyle w:val="Default"/>
              <w:rPr>
                <w:rFonts w:ascii="Arial" w:hAnsi="Arial" w:cs="Arial"/>
                <w:sz w:val="22"/>
                <w:szCs w:val="22"/>
              </w:rPr>
            </w:pPr>
            <w:r w:rsidRPr="00563C5F">
              <w:rPr>
                <w:rFonts w:ascii="Arial" w:hAnsi="Arial" w:cs="Arial"/>
                <w:sz w:val="22"/>
                <w:szCs w:val="22"/>
              </w:rPr>
              <w:t xml:space="preserve">The current Lobbyist Registry System (LRS) was developed using a technology that will become obsolete and was designed only for desktop personal computer-based interaction with lobbyists. The public search capacity on the disclosure website is limited and lacks critical features demanded by the public. The Registry, as well, has significant performance issues with the current volume of information </w:t>
            </w:r>
            <w:r w:rsidR="00563C5F">
              <w:rPr>
                <w:rFonts w:ascii="Arial" w:hAnsi="Arial" w:cs="Arial"/>
                <w:sz w:val="22"/>
                <w:szCs w:val="22"/>
              </w:rPr>
              <w:t xml:space="preserve">being </w:t>
            </w:r>
            <w:r w:rsidRPr="00563C5F">
              <w:rPr>
                <w:rFonts w:ascii="Arial" w:hAnsi="Arial" w:cs="Arial"/>
                <w:sz w:val="22"/>
                <w:szCs w:val="22"/>
              </w:rPr>
              <w:t>collected</w:t>
            </w:r>
            <w:r w:rsidR="00563C5F">
              <w:rPr>
                <w:rFonts w:ascii="Arial" w:hAnsi="Arial" w:cs="Arial"/>
                <w:sz w:val="22"/>
                <w:szCs w:val="22"/>
              </w:rPr>
              <w:t xml:space="preserve"> higher than </w:t>
            </w:r>
            <w:r w:rsidR="0035768C">
              <w:rPr>
                <w:rFonts w:ascii="Arial" w:hAnsi="Arial" w:cs="Arial"/>
                <w:sz w:val="22"/>
                <w:szCs w:val="22"/>
              </w:rPr>
              <w:t>the original volume anticipated by I&amp;T.</w:t>
            </w:r>
          </w:p>
          <w:p w:rsidR="00EA291B" w:rsidRPr="00563C5F" w:rsidRDefault="00EA291B" w:rsidP="00EA291B">
            <w:pPr>
              <w:pStyle w:val="Default"/>
              <w:rPr>
                <w:rFonts w:ascii="Arial" w:hAnsi="Arial" w:cs="Arial"/>
                <w:sz w:val="22"/>
                <w:szCs w:val="22"/>
              </w:rPr>
            </w:pPr>
          </w:p>
          <w:p w:rsidR="00EA291B" w:rsidRPr="00563C5F" w:rsidRDefault="00EA291B" w:rsidP="00EA291B">
            <w:pPr>
              <w:pStyle w:val="Default"/>
              <w:rPr>
                <w:rFonts w:ascii="Arial" w:hAnsi="Arial" w:cs="Arial"/>
                <w:sz w:val="22"/>
                <w:szCs w:val="22"/>
              </w:rPr>
            </w:pPr>
            <w:r w:rsidRPr="00563C5F">
              <w:rPr>
                <w:rFonts w:ascii="Arial" w:hAnsi="Arial" w:cs="Arial"/>
                <w:sz w:val="22"/>
                <w:szCs w:val="22"/>
              </w:rPr>
              <w:t>The Office of the Lobbyist Registrar has identified the need to update the technology of the Registry system and the search capacity to ensure that the public can access the information. More so, to reflect the current technology prevalence of mobile device usage replacing office computers, a mobile interface would be delivered as part of this project.</w:t>
            </w:r>
          </w:p>
          <w:p w:rsidR="00D77B21" w:rsidRPr="00563C5F" w:rsidRDefault="00D77B21" w:rsidP="005B587F">
            <w:pPr>
              <w:rPr>
                <w:rFonts w:cs="Arial"/>
                <w:sz w:val="22"/>
                <w:szCs w:val="22"/>
              </w:rPr>
            </w:pPr>
          </w:p>
          <w:p w:rsidR="00D77B21" w:rsidRDefault="00D77B21" w:rsidP="005B587F">
            <w:pPr>
              <w:rPr>
                <w:sz w:val="22"/>
              </w:rPr>
            </w:pPr>
          </w:p>
          <w:p w:rsidR="00D77B21" w:rsidRDefault="00D77B21" w:rsidP="005B587F">
            <w:pPr>
              <w:rPr>
                <w:sz w:val="22"/>
              </w:rPr>
            </w:pPr>
          </w:p>
          <w:p w:rsidR="00D77B21" w:rsidRDefault="00D77B21" w:rsidP="005B587F">
            <w:pPr>
              <w:rPr>
                <w:sz w:val="22"/>
              </w:rPr>
            </w:pPr>
          </w:p>
          <w:p w:rsidR="00D77B21" w:rsidRDefault="00D77B21" w:rsidP="005B587F">
            <w:pPr>
              <w:rPr>
                <w:sz w:val="22"/>
              </w:rPr>
            </w:pPr>
          </w:p>
          <w:p w:rsidR="009E3DC8" w:rsidRPr="0004345D" w:rsidRDefault="009E3DC8" w:rsidP="009E3DC8">
            <w:pPr>
              <w:rPr>
                <w:color w:val="808080"/>
              </w:rPr>
            </w:pPr>
          </w:p>
        </w:tc>
      </w:tr>
    </w:tbl>
    <w:p w:rsidR="00A97FEB" w:rsidRDefault="00A97FEB" w:rsidP="00A97FEB"/>
    <w:p w:rsidR="00A97FEB" w:rsidRDefault="00A97FEB" w:rsidP="00A97FEB">
      <w:pPr>
        <w:tabs>
          <w:tab w:val="left" w:pos="5387"/>
        </w:tabs>
        <w:rPr>
          <w:sz w:val="8"/>
        </w:rPr>
      </w:pPr>
    </w:p>
    <w:p w:rsidR="00A97FEB" w:rsidRDefault="00A97FEB" w:rsidP="00A97FEB"/>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360"/>
      </w:tblGrid>
      <w:tr w:rsidR="00A97FEB" w:rsidTr="00D76A99">
        <w:trPr>
          <w:cantSplit/>
          <w:trHeight w:val="422"/>
          <w:tblHeader/>
        </w:trPr>
        <w:tc>
          <w:tcPr>
            <w:tcW w:w="5000" w:type="pct"/>
            <w:tcBorders>
              <w:top w:val="single" w:sz="12" w:space="0" w:color="auto"/>
            </w:tcBorders>
            <w:shd w:val="clear" w:color="auto" w:fill="D9D9D9" w:themeFill="background1" w:themeFillShade="D9"/>
            <w:vAlign w:val="center"/>
          </w:tcPr>
          <w:p w:rsidR="00A97FEB" w:rsidRDefault="00A97FEB" w:rsidP="00AA4508">
            <w:pPr>
              <w:keepNext/>
              <w:rPr>
                <w:b/>
              </w:rPr>
            </w:pPr>
            <w:r w:rsidRPr="00D76A99">
              <w:rPr>
                <w:b/>
                <w:sz w:val="22"/>
              </w:rPr>
              <w:lastRenderedPageBreak/>
              <w:t>Document Information</w:t>
            </w:r>
          </w:p>
        </w:tc>
      </w:tr>
      <w:tr w:rsidR="00A97FEB" w:rsidTr="00AA4508">
        <w:trPr>
          <w:cantSplit/>
          <w:trHeight w:val="746"/>
        </w:trPr>
        <w:tc>
          <w:tcPr>
            <w:tcW w:w="5000" w:type="pct"/>
          </w:tcPr>
          <w:tbl>
            <w:tblPr>
              <w:tblW w:w="100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075"/>
            </w:tblGrid>
            <w:tr w:rsidR="00A97FEB" w:rsidTr="00AA4508">
              <w:tc>
                <w:tcPr>
                  <w:tcW w:w="10075" w:type="dxa"/>
                </w:tcPr>
                <w:p w:rsidR="00A97FEB" w:rsidRPr="0054562D" w:rsidRDefault="00A97FEB" w:rsidP="00EF5CB2">
                  <w:pPr>
                    <w:pStyle w:val="TableText"/>
                    <w:tabs>
                      <w:tab w:val="left" w:pos="1440"/>
                    </w:tabs>
                    <w:ind w:left="1440" w:hanging="1440"/>
                    <w:rPr>
                      <w:sz w:val="22"/>
                    </w:rPr>
                  </w:pPr>
                  <w:r w:rsidRPr="0054562D">
                    <w:rPr>
                      <w:sz w:val="22"/>
                    </w:rPr>
                    <w:t xml:space="preserve">File Name: </w:t>
                  </w:r>
                  <w:r w:rsidRPr="0054562D">
                    <w:rPr>
                      <w:sz w:val="22"/>
                    </w:rPr>
                    <w:tab/>
                  </w:r>
                  <w:r w:rsidR="00EF5CB2">
                    <w:rPr>
                      <w:sz w:val="22"/>
                    </w:rPr>
                    <w:t>WCM Functional Requirements</w:t>
                  </w:r>
                </w:p>
              </w:tc>
            </w:tr>
            <w:tr w:rsidR="00A97FEB" w:rsidTr="00AA4508">
              <w:tc>
                <w:tcPr>
                  <w:tcW w:w="10075" w:type="dxa"/>
                </w:tcPr>
                <w:p w:rsidR="00A97FEB" w:rsidRPr="0054562D" w:rsidRDefault="00A97FEB" w:rsidP="000242F5">
                  <w:pPr>
                    <w:pStyle w:val="TableText"/>
                    <w:tabs>
                      <w:tab w:val="left" w:pos="1440"/>
                    </w:tabs>
                    <w:ind w:left="1440" w:hanging="1440"/>
                    <w:rPr>
                      <w:sz w:val="22"/>
                    </w:rPr>
                  </w:pPr>
                  <w:r w:rsidRPr="0054562D">
                    <w:rPr>
                      <w:sz w:val="22"/>
                    </w:rPr>
                    <w:t xml:space="preserve">Author: </w:t>
                  </w:r>
                  <w:r w:rsidR="009A6124">
                    <w:rPr>
                      <w:sz w:val="22"/>
                    </w:rPr>
                    <w:t xml:space="preserve">Ibiwumi </w:t>
                  </w:r>
                  <w:r w:rsidR="000242F5">
                    <w:rPr>
                      <w:sz w:val="22"/>
                    </w:rPr>
                    <w:t xml:space="preserve"> </w:t>
                  </w:r>
                  <w:r w:rsidR="00D8739B">
                    <w:rPr>
                      <w:sz w:val="22"/>
                    </w:rPr>
                    <w:t>Ogungbade</w:t>
                  </w:r>
                </w:p>
              </w:tc>
            </w:tr>
            <w:tr w:rsidR="00A97FEB" w:rsidTr="00AA4508">
              <w:tc>
                <w:tcPr>
                  <w:tcW w:w="10075" w:type="dxa"/>
                </w:tcPr>
                <w:p w:rsidR="00A97FEB" w:rsidRPr="0054562D" w:rsidRDefault="00A97FEB" w:rsidP="00153015">
                  <w:pPr>
                    <w:pStyle w:val="TableText"/>
                    <w:tabs>
                      <w:tab w:val="left" w:pos="1440"/>
                    </w:tabs>
                    <w:ind w:left="1440" w:hanging="1440"/>
                    <w:rPr>
                      <w:sz w:val="22"/>
                    </w:rPr>
                  </w:pPr>
                  <w:r w:rsidRPr="0054562D">
                    <w:rPr>
                      <w:sz w:val="22"/>
                    </w:rPr>
                    <w:t>Last Saved Date</w:t>
                  </w:r>
                  <w:r w:rsidR="00786D79">
                    <w:rPr>
                      <w:sz w:val="22"/>
                    </w:rPr>
                    <w:t xml:space="preserve">: </w:t>
                  </w:r>
                  <w:r w:rsidR="004F76E8">
                    <w:rPr>
                      <w:sz w:val="22"/>
                    </w:rPr>
                    <w:t>01</w:t>
                  </w:r>
                  <w:r w:rsidR="009A6124">
                    <w:rPr>
                      <w:sz w:val="22"/>
                    </w:rPr>
                    <w:t>/</w:t>
                  </w:r>
                  <w:r w:rsidR="004F76E8">
                    <w:rPr>
                      <w:sz w:val="22"/>
                    </w:rPr>
                    <w:t>07</w:t>
                  </w:r>
                  <w:r w:rsidR="009A6124">
                    <w:rPr>
                      <w:sz w:val="22"/>
                    </w:rPr>
                    <w:t>/201</w:t>
                  </w:r>
                  <w:r w:rsidR="004F76E8">
                    <w:rPr>
                      <w:sz w:val="22"/>
                    </w:rPr>
                    <w:t>6</w:t>
                  </w:r>
                </w:p>
              </w:tc>
            </w:tr>
            <w:tr w:rsidR="00A97FEB" w:rsidTr="00AA4508">
              <w:tc>
                <w:tcPr>
                  <w:tcW w:w="10075" w:type="dxa"/>
                </w:tcPr>
                <w:p w:rsidR="00A97FEB" w:rsidRPr="0054562D" w:rsidRDefault="00A97FEB" w:rsidP="000242F5">
                  <w:pPr>
                    <w:pStyle w:val="TableText"/>
                    <w:tabs>
                      <w:tab w:val="left" w:pos="1440"/>
                    </w:tabs>
                    <w:ind w:left="1440" w:hanging="1440"/>
                    <w:rPr>
                      <w:b/>
                      <w:sz w:val="22"/>
                    </w:rPr>
                  </w:pPr>
                  <w:r w:rsidRPr="0054562D">
                    <w:rPr>
                      <w:sz w:val="22"/>
                    </w:rPr>
                    <w:t>Last Saved By:</w:t>
                  </w:r>
                  <w:r w:rsidRPr="0054562D">
                    <w:rPr>
                      <w:sz w:val="22"/>
                    </w:rPr>
                    <w:tab/>
                  </w:r>
                  <w:r w:rsidR="00EF5CB2">
                    <w:rPr>
                      <w:sz w:val="22"/>
                    </w:rPr>
                    <w:t xml:space="preserve">  </w:t>
                  </w:r>
                  <w:r w:rsidR="009A6124">
                    <w:rPr>
                      <w:sz w:val="22"/>
                    </w:rPr>
                    <w:t xml:space="preserve">Ibiwumi </w:t>
                  </w:r>
                  <w:r w:rsidR="00D8739B">
                    <w:rPr>
                      <w:sz w:val="22"/>
                    </w:rPr>
                    <w:t>Ogungbade</w:t>
                  </w:r>
                </w:p>
              </w:tc>
            </w:tr>
          </w:tbl>
          <w:p w:rsidR="00A97FEB" w:rsidRPr="00EE6CF6" w:rsidRDefault="00A97FEB" w:rsidP="00AA4508">
            <w:pPr>
              <w:rPr>
                <w:color w:val="808080"/>
              </w:rPr>
            </w:pPr>
          </w:p>
        </w:tc>
      </w:tr>
    </w:tbl>
    <w:p w:rsidR="00A97FEB" w:rsidRDefault="00A97FEB" w:rsidP="00A97FEB"/>
    <w:p w:rsidR="00F6340F" w:rsidRDefault="00F6340F" w:rsidP="00A97FEB"/>
    <w:p w:rsidR="00F6340F" w:rsidRDefault="00F6340F" w:rsidP="00A97FEB"/>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360"/>
      </w:tblGrid>
      <w:tr w:rsidR="00A97FEB" w:rsidTr="00D76A99">
        <w:trPr>
          <w:trHeight w:val="422"/>
          <w:tblHeader/>
        </w:trPr>
        <w:tc>
          <w:tcPr>
            <w:tcW w:w="5000" w:type="pct"/>
            <w:tcBorders>
              <w:top w:val="single" w:sz="12" w:space="0" w:color="auto"/>
            </w:tcBorders>
            <w:shd w:val="clear" w:color="auto" w:fill="D9D9D9" w:themeFill="background1" w:themeFillShade="D9"/>
            <w:vAlign w:val="center"/>
          </w:tcPr>
          <w:p w:rsidR="00A97FEB" w:rsidRDefault="00A97FEB" w:rsidP="00AA4508">
            <w:pPr>
              <w:rPr>
                <w:b/>
              </w:rPr>
            </w:pPr>
            <w:r w:rsidRPr="00D76A99">
              <w:rPr>
                <w:b/>
                <w:sz w:val="22"/>
              </w:rPr>
              <w:t>Revision History</w:t>
            </w:r>
          </w:p>
        </w:tc>
      </w:tr>
      <w:tr w:rsidR="00A97FEB" w:rsidTr="00AA4508">
        <w:trPr>
          <w:trHeight w:val="746"/>
        </w:trPr>
        <w:tc>
          <w:tcPr>
            <w:tcW w:w="5000" w:type="pct"/>
          </w:tcPr>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60"/>
              <w:gridCol w:w="1849"/>
              <w:gridCol w:w="629"/>
              <w:gridCol w:w="2175"/>
              <w:gridCol w:w="1531"/>
              <w:gridCol w:w="2190"/>
            </w:tblGrid>
            <w:tr w:rsidR="00A97FEB" w:rsidTr="00E37C62">
              <w:trPr>
                <w:trHeight w:val="323"/>
              </w:trPr>
              <w:tc>
                <w:tcPr>
                  <w:tcW w:w="378" w:type="pct"/>
                  <w:shd w:val="clear" w:color="auto" w:fill="000000"/>
                  <w:vAlign w:val="center"/>
                </w:tcPr>
                <w:p w:rsidR="00A97FEB" w:rsidRDefault="00A97FEB" w:rsidP="00AA4508">
                  <w:pPr>
                    <w:pStyle w:val="TableTextHeaderCentered"/>
                  </w:pPr>
                  <w:r>
                    <w:t>Revision</w:t>
                  </w:r>
                </w:p>
              </w:tc>
              <w:tc>
                <w:tcPr>
                  <w:tcW w:w="1020" w:type="pct"/>
                  <w:shd w:val="clear" w:color="auto" w:fill="000000"/>
                  <w:vAlign w:val="center"/>
                </w:tcPr>
                <w:p w:rsidR="00A97FEB" w:rsidRDefault="00A97FEB" w:rsidP="00AA4508">
                  <w:pPr>
                    <w:pStyle w:val="TableTextHeaderCentered"/>
                  </w:pPr>
                  <w:r>
                    <w:t>Date</w:t>
                  </w:r>
                </w:p>
              </w:tc>
              <w:tc>
                <w:tcPr>
                  <w:tcW w:w="352" w:type="pct"/>
                  <w:shd w:val="clear" w:color="auto" w:fill="000000"/>
                  <w:vAlign w:val="center"/>
                </w:tcPr>
                <w:p w:rsidR="00A97FEB" w:rsidRDefault="00A97FEB" w:rsidP="00AA4508">
                  <w:pPr>
                    <w:pStyle w:val="TableTextHeaderCentered"/>
                  </w:pPr>
                  <w:r>
                    <w:t>Status</w:t>
                  </w:r>
                </w:p>
              </w:tc>
              <w:tc>
                <w:tcPr>
                  <w:tcW w:w="1198" w:type="pct"/>
                  <w:shd w:val="clear" w:color="auto" w:fill="000000"/>
                  <w:vAlign w:val="center"/>
                </w:tcPr>
                <w:p w:rsidR="00A97FEB" w:rsidRDefault="00A97FEB" w:rsidP="00AA4508">
                  <w:pPr>
                    <w:pStyle w:val="TableTextHeaderCentered"/>
                  </w:pPr>
                  <w:r>
                    <w:t>Author</w:t>
                  </w:r>
                </w:p>
              </w:tc>
              <w:tc>
                <w:tcPr>
                  <w:tcW w:w="846" w:type="pct"/>
                  <w:shd w:val="clear" w:color="auto" w:fill="000000"/>
                  <w:vAlign w:val="center"/>
                </w:tcPr>
                <w:p w:rsidR="00A97FEB" w:rsidRDefault="00A97FEB" w:rsidP="00AA4508">
                  <w:pPr>
                    <w:pStyle w:val="TableTextHeaderCentered"/>
                  </w:pPr>
                  <w:r>
                    <w:t>Reviewed By</w:t>
                  </w:r>
                </w:p>
              </w:tc>
              <w:tc>
                <w:tcPr>
                  <w:tcW w:w="1206" w:type="pct"/>
                  <w:shd w:val="clear" w:color="auto" w:fill="000000"/>
                </w:tcPr>
                <w:p w:rsidR="00A97FEB" w:rsidRDefault="00A97FEB" w:rsidP="00AA4508">
                  <w:pPr>
                    <w:pStyle w:val="TableTextHeaderCentered"/>
                  </w:pPr>
                  <w:r>
                    <w:t>Summary of Changes</w:t>
                  </w:r>
                </w:p>
              </w:tc>
            </w:tr>
            <w:tr w:rsidR="00A97FEB" w:rsidTr="00E37C62">
              <w:trPr>
                <w:trHeight w:val="323"/>
              </w:trPr>
              <w:tc>
                <w:tcPr>
                  <w:tcW w:w="378" w:type="pct"/>
                </w:tcPr>
                <w:p w:rsidR="00A97FEB" w:rsidRPr="005C1108" w:rsidRDefault="00A97FEB" w:rsidP="00AA4508">
                  <w:pPr>
                    <w:pStyle w:val="TableText"/>
                    <w:rPr>
                      <w:sz w:val="18"/>
                    </w:rPr>
                  </w:pPr>
                  <w:r w:rsidRPr="005C1108">
                    <w:rPr>
                      <w:sz w:val="18"/>
                    </w:rPr>
                    <w:t>0.1</w:t>
                  </w:r>
                </w:p>
              </w:tc>
              <w:tc>
                <w:tcPr>
                  <w:tcW w:w="1020" w:type="pct"/>
                </w:tcPr>
                <w:p w:rsidR="00A97FEB" w:rsidRPr="005C1108" w:rsidRDefault="004F76E8" w:rsidP="00AA4508">
                  <w:pPr>
                    <w:pStyle w:val="TableText"/>
                    <w:rPr>
                      <w:sz w:val="18"/>
                    </w:rPr>
                  </w:pPr>
                  <w:r>
                    <w:rPr>
                      <w:sz w:val="18"/>
                    </w:rPr>
                    <w:t>January 07, 2016</w:t>
                  </w:r>
                </w:p>
              </w:tc>
              <w:tc>
                <w:tcPr>
                  <w:tcW w:w="352" w:type="pct"/>
                </w:tcPr>
                <w:p w:rsidR="00A97FEB" w:rsidRPr="005C1108" w:rsidRDefault="009412E3" w:rsidP="00AA4508">
                  <w:pPr>
                    <w:pStyle w:val="TableText"/>
                    <w:rPr>
                      <w:sz w:val="18"/>
                    </w:rPr>
                  </w:pPr>
                  <w:r w:rsidRPr="005C1108">
                    <w:rPr>
                      <w:sz w:val="18"/>
                    </w:rPr>
                    <w:t>Draft</w:t>
                  </w:r>
                </w:p>
              </w:tc>
              <w:tc>
                <w:tcPr>
                  <w:tcW w:w="1198" w:type="pct"/>
                </w:tcPr>
                <w:p w:rsidR="00A97FEB" w:rsidRPr="005C1108" w:rsidRDefault="005C1108" w:rsidP="00AA4508">
                  <w:pPr>
                    <w:pStyle w:val="TableText"/>
                    <w:rPr>
                      <w:sz w:val="18"/>
                    </w:rPr>
                  </w:pPr>
                  <w:r w:rsidRPr="005C1108">
                    <w:rPr>
                      <w:sz w:val="18"/>
                    </w:rPr>
                    <w:t xml:space="preserve">Ibiwumi </w:t>
                  </w:r>
                  <w:r w:rsidR="00D8739B">
                    <w:rPr>
                      <w:sz w:val="18"/>
                    </w:rPr>
                    <w:t>Ogungbade</w:t>
                  </w:r>
                </w:p>
              </w:tc>
              <w:tc>
                <w:tcPr>
                  <w:tcW w:w="846" w:type="pct"/>
                </w:tcPr>
                <w:p w:rsidR="00A97FEB" w:rsidRPr="005C1108" w:rsidRDefault="00E37C62" w:rsidP="00AA4508">
                  <w:pPr>
                    <w:pStyle w:val="TableText"/>
                    <w:rPr>
                      <w:sz w:val="18"/>
                    </w:rPr>
                  </w:pPr>
                  <w:r>
                    <w:rPr>
                      <w:sz w:val="18"/>
                    </w:rPr>
                    <w:t>Monika Matel-Sousa</w:t>
                  </w:r>
                </w:p>
              </w:tc>
              <w:tc>
                <w:tcPr>
                  <w:tcW w:w="1206" w:type="pct"/>
                </w:tcPr>
                <w:p w:rsidR="00A97FEB" w:rsidRPr="005C1108" w:rsidRDefault="00A97FEB" w:rsidP="00AA4508">
                  <w:pPr>
                    <w:pStyle w:val="TableText"/>
                    <w:rPr>
                      <w:sz w:val="18"/>
                    </w:rPr>
                  </w:pPr>
                </w:p>
              </w:tc>
            </w:tr>
            <w:tr w:rsidR="00A97FEB" w:rsidTr="00E37C62">
              <w:trPr>
                <w:trHeight w:val="323"/>
              </w:trPr>
              <w:tc>
                <w:tcPr>
                  <w:tcW w:w="378" w:type="pct"/>
                </w:tcPr>
                <w:p w:rsidR="00A97FEB" w:rsidRPr="005C1108" w:rsidRDefault="00786D79" w:rsidP="00AA4508">
                  <w:pPr>
                    <w:pStyle w:val="TableText"/>
                    <w:rPr>
                      <w:sz w:val="18"/>
                      <w:szCs w:val="22"/>
                    </w:rPr>
                  </w:pPr>
                  <w:r w:rsidRPr="005C1108">
                    <w:rPr>
                      <w:sz w:val="18"/>
                      <w:szCs w:val="22"/>
                    </w:rPr>
                    <w:t>0.2</w:t>
                  </w:r>
                </w:p>
              </w:tc>
              <w:tc>
                <w:tcPr>
                  <w:tcW w:w="1020" w:type="pct"/>
                </w:tcPr>
                <w:p w:rsidR="00A97FEB" w:rsidRPr="005C1108" w:rsidRDefault="00F936A7" w:rsidP="00AA4508">
                  <w:pPr>
                    <w:pStyle w:val="TableText"/>
                    <w:rPr>
                      <w:sz w:val="18"/>
                      <w:szCs w:val="22"/>
                    </w:rPr>
                  </w:pPr>
                  <w:r>
                    <w:rPr>
                      <w:sz w:val="18"/>
                      <w:szCs w:val="22"/>
                    </w:rPr>
                    <w:t>January 12, 2016</w:t>
                  </w:r>
                </w:p>
              </w:tc>
              <w:tc>
                <w:tcPr>
                  <w:tcW w:w="352" w:type="pct"/>
                </w:tcPr>
                <w:p w:rsidR="00A97FEB" w:rsidRPr="005C1108" w:rsidRDefault="00F936A7" w:rsidP="00AA4508">
                  <w:pPr>
                    <w:pStyle w:val="TableText"/>
                    <w:rPr>
                      <w:sz w:val="18"/>
                      <w:szCs w:val="22"/>
                    </w:rPr>
                  </w:pPr>
                  <w:r>
                    <w:rPr>
                      <w:sz w:val="18"/>
                      <w:szCs w:val="22"/>
                    </w:rPr>
                    <w:t>Final</w:t>
                  </w:r>
                </w:p>
              </w:tc>
              <w:tc>
                <w:tcPr>
                  <w:tcW w:w="1198" w:type="pct"/>
                </w:tcPr>
                <w:p w:rsidR="00A97FEB" w:rsidRPr="005C1108" w:rsidRDefault="00F936A7" w:rsidP="00A97FEB">
                  <w:pPr>
                    <w:pStyle w:val="TableText"/>
                    <w:rPr>
                      <w:sz w:val="18"/>
                      <w:szCs w:val="22"/>
                    </w:rPr>
                  </w:pPr>
                  <w:r>
                    <w:rPr>
                      <w:sz w:val="18"/>
                      <w:szCs w:val="22"/>
                    </w:rPr>
                    <w:t>Ibiwumi Ogungbade</w:t>
                  </w:r>
                </w:p>
              </w:tc>
              <w:tc>
                <w:tcPr>
                  <w:tcW w:w="846" w:type="pct"/>
                </w:tcPr>
                <w:p w:rsidR="0077350C" w:rsidRPr="005C1108" w:rsidRDefault="0077350C" w:rsidP="00AA4508">
                  <w:pPr>
                    <w:pStyle w:val="TableText"/>
                    <w:rPr>
                      <w:sz w:val="18"/>
                      <w:szCs w:val="22"/>
                    </w:rPr>
                  </w:pPr>
                </w:p>
              </w:tc>
              <w:tc>
                <w:tcPr>
                  <w:tcW w:w="1206" w:type="pct"/>
                </w:tcPr>
                <w:p w:rsidR="00584C94" w:rsidRPr="005C1108" w:rsidRDefault="00F936A7" w:rsidP="004F76E8">
                  <w:pPr>
                    <w:pStyle w:val="TableText"/>
                    <w:rPr>
                      <w:sz w:val="18"/>
                      <w:szCs w:val="22"/>
                    </w:rPr>
                  </w:pPr>
                  <w:r>
                    <w:rPr>
                      <w:sz w:val="18"/>
                      <w:szCs w:val="22"/>
                    </w:rPr>
                    <w:t>Update on Scope, Timeline an</w:t>
                  </w:r>
                  <w:bookmarkStart w:id="1" w:name="_GoBack"/>
                  <w:bookmarkEnd w:id="1"/>
                  <w:r>
                    <w:rPr>
                      <w:sz w:val="18"/>
                      <w:szCs w:val="22"/>
                    </w:rPr>
                    <w:t>d Development team</w:t>
                  </w:r>
                </w:p>
              </w:tc>
            </w:tr>
            <w:tr w:rsidR="00D70CCA" w:rsidTr="00E37C62">
              <w:trPr>
                <w:trHeight w:val="323"/>
              </w:trPr>
              <w:tc>
                <w:tcPr>
                  <w:tcW w:w="378" w:type="pct"/>
                </w:tcPr>
                <w:p w:rsidR="00D70CCA" w:rsidRPr="005C1108" w:rsidRDefault="00D70CCA" w:rsidP="00AA4508">
                  <w:pPr>
                    <w:pStyle w:val="TableText"/>
                    <w:rPr>
                      <w:sz w:val="18"/>
                      <w:szCs w:val="22"/>
                    </w:rPr>
                  </w:pPr>
                  <w:r w:rsidRPr="005C1108">
                    <w:rPr>
                      <w:sz w:val="18"/>
                      <w:szCs w:val="22"/>
                    </w:rPr>
                    <w:t>1.0</w:t>
                  </w:r>
                </w:p>
              </w:tc>
              <w:tc>
                <w:tcPr>
                  <w:tcW w:w="1020" w:type="pct"/>
                </w:tcPr>
                <w:p w:rsidR="00D70CCA" w:rsidRPr="005C1108" w:rsidRDefault="00D70CCA" w:rsidP="00AA4508">
                  <w:pPr>
                    <w:pStyle w:val="TableText"/>
                    <w:rPr>
                      <w:sz w:val="18"/>
                      <w:szCs w:val="22"/>
                    </w:rPr>
                  </w:pPr>
                </w:p>
              </w:tc>
              <w:tc>
                <w:tcPr>
                  <w:tcW w:w="352" w:type="pct"/>
                </w:tcPr>
                <w:p w:rsidR="00D70CCA" w:rsidRPr="005C1108" w:rsidRDefault="00D70CCA" w:rsidP="00AA4508">
                  <w:pPr>
                    <w:pStyle w:val="TableText"/>
                    <w:rPr>
                      <w:sz w:val="18"/>
                      <w:szCs w:val="22"/>
                    </w:rPr>
                  </w:pPr>
                </w:p>
              </w:tc>
              <w:tc>
                <w:tcPr>
                  <w:tcW w:w="1198" w:type="pct"/>
                </w:tcPr>
                <w:p w:rsidR="00D70CCA" w:rsidRPr="005C1108" w:rsidRDefault="00D70CCA" w:rsidP="00A97FEB">
                  <w:pPr>
                    <w:pStyle w:val="TableText"/>
                    <w:rPr>
                      <w:sz w:val="18"/>
                      <w:szCs w:val="22"/>
                    </w:rPr>
                  </w:pPr>
                </w:p>
              </w:tc>
              <w:tc>
                <w:tcPr>
                  <w:tcW w:w="846" w:type="pct"/>
                </w:tcPr>
                <w:p w:rsidR="00D70CCA" w:rsidRPr="005C1108" w:rsidRDefault="00D70CCA" w:rsidP="00AA4508">
                  <w:pPr>
                    <w:pStyle w:val="TableText"/>
                    <w:rPr>
                      <w:sz w:val="18"/>
                      <w:szCs w:val="22"/>
                    </w:rPr>
                  </w:pPr>
                </w:p>
              </w:tc>
              <w:tc>
                <w:tcPr>
                  <w:tcW w:w="1206" w:type="pct"/>
                </w:tcPr>
                <w:p w:rsidR="00D70CCA" w:rsidRPr="005C1108" w:rsidRDefault="00D70CCA" w:rsidP="00AA4508">
                  <w:pPr>
                    <w:pStyle w:val="TableText"/>
                    <w:rPr>
                      <w:sz w:val="18"/>
                      <w:szCs w:val="22"/>
                    </w:rPr>
                  </w:pPr>
                </w:p>
              </w:tc>
            </w:tr>
          </w:tbl>
          <w:p w:rsidR="00A97FEB" w:rsidRPr="00EE6CF6" w:rsidRDefault="00A97FEB" w:rsidP="00AA4508">
            <w:pPr>
              <w:rPr>
                <w:color w:val="808080"/>
              </w:rPr>
            </w:pPr>
          </w:p>
        </w:tc>
      </w:tr>
    </w:tbl>
    <w:p w:rsidR="00A97FEB" w:rsidRDefault="00A97FEB" w:rsidP="00A97FEB"/>
    <w:p w:rsidR="00F6340F" w:rsidRDefault="00F6340F" w:rsidP="00A97FEB"/>
    <w:p w:rsidR="00F6340F" w:rsidRDefault="00F6340F" w:rsidP="00A97FEB"/>
    <w:tbl>
      <w:tblPr>
        <w:tblW w:w="5002"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301"/>
      </w:tblGrid>
      <w:tr w:rsidR="00A97FEB" w:rsidTr="009A6124">
        <w:trPr>
          <w:cantSplit/>
          <w:trHeight w:val="422"/>
          <w:tblHeader/>
        </w:trPr>
        <w:tc>
          <w:tcPr>
            <w:tcW w:w="5000" w:type="pct"/>
            <w:tcBorders>
              <w:top w:val="single" w:sz="12" w:space="0" w:color="auto"/>
              <w:bottom w:val="single" w:sz="4" w:space="0" w:color="auto"/>
            </w:tcBorders>
            <w:shd w:val="clear" w:color="auto" w:fill="D9D9D9" w:themeFill="background1" w:themeFillShade="D9"/>
            <w:vAlign w:val="center"/>
          </w:tcPr>
          <w:p w:rsidR="00A97FEB" w:rsidRDefault="00A97FEB" w:rsidP="00AA4508">
            <w:pPr>
              <w:keepNext/>
              <w:rPr>
                <w:b/>
              </w:rPr>
            </w:pPr>
            <w:r w:rsidRPr="00D76A99">
              <w:rPr>
                <w:b/>
                <w:sz w:val="22"/>
              </w:rPr>
              <w:t>Document Distribution List</w:t>
            </w:r>
          </w:p>
        </w:tc>
      </w:tr>
      <w:tr w:rsidR="00A97FEB" w:rsidTr="009A6124">
        <w:trPr>
          <w:cantSplit/>
          <w:trHeight w:val="746"/>
        </w:trPr>
        <w:tc>
          <w:tcPr>
            <w:tcW w:w="5000" w:type="pct"/>
            <w:tcBorders>
              <w:bottom w:val="single" w:sz="4" w:space="0" w:color="auto"/>
            </w:tcBorders>
          </w:tcPr>
          <w:tbl>
            <w:tblPr>
              <w:tblW w:w="100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757"/>
              <w:gridCol w:w="6318"/>
            </w:tblGrid>
            <w:tr w:rsidR="00F62D89" w:rsidTr="00F62D89">
              <w:tc>
                <w:tcPr>
                  <w:tcW w:w="3757" w:type="dxa"/>
                  <w:shd w:val="clear" w:color="auto" w:fill="000000"/>
                </w:tcPr>
                <w:p w:rsidR="00F62D89" w:rsidRDefault="00F62D89" w:rsidP="00AA4508">
                  <w:pPr>
                    <w:pStyle w:val="TableTextHeader"/>
                  </w:pPr>
                  <w:r>
                    <w:t>Name of receiver / group</w:t>
                  </w:r>
                </w:p>
              </w:tc>
              <w:tc>
                <w:tcPr>
                  <w:tcW w:w="6318" w:type="dxa"/>
                  <w:shd w:val="clear" w:color="auto" w:fill="000000"/>
                </w:tcPr>
                <w:p w:rsidR="00F62D89" w:rsidRDefault="00F62D89" w:rsidP="00AA4508">
                  <w:pPr>
                    <w:pStyle w:val="TableTextHeader"/>
                  </w:pPr>
                  <w:r>
                    <w:t>Position</w:t>
                  </w:r>
                  <w:r w:rsidR="009D74D3">
                    <w:t>/</w:t>
                  </w:r>
                  <w:r>
                    <w:t>Title</w:t>
                  </w:r>
                </w:p>
              </w:tc>
            </w:tr>
            <w:tr w:rsidR="00F62D89" w:rsidTr="00F62D89">
              <w:tc>
                <w:tcPr>
                  <w:tcW w:w="3757" w:type="dxa"/>
                </w:tcPr>
                <w:p w:rsidR="00F62D89" w:rsidRPr="0054562D" w:rsidRDefault="00F62D89" w:rsidP="0077350C">
                  <w:pPr>
                    <w:pStyle w:val="TableText"/>
                    <w:rPr>
                      <w:sz w:val="22"/>
                    </w:rPr>
                  </w:pPr>
                </w:p>
              </w:tc>
              <w:tc>
                <w:tcPr>
                  <w:tcW w:w="6318" w:type="dxa"/>
                </w:tcPr>
                <w:p w:rsidR="00F62D89" w:rsidRDefault="00F62D89" w:rsidP="0077350C">
                  <w:pPr>
                    <w:pStyle w:val="TableText"/>
                    <w:rPr>
                      <w:sz w:val="22"/>
                    </w:rPr>
                  </w:pPr>
                </w:p>
              </w:tc>
            </w:tr>
            <w:tr w:rsidR="00F62D89" w:rsidTr="00F62D89">
              <w:tc>
                <w:tcPr>
                  <w:tcW w:w="3757" w:type="dxa"/>
                </w:tcPr>
                <w:p w:rsidR="00F62D89" w:rsidRPr="0054562D" w:rsidRDefault="00F62D89" w:rsidP="0077350C">
                  <w:pPr>
                    <w:pStyle w:val="TableText"/>
                    <w:rPr>
                      <w:sz w:val="22"/>
                    </w:rPr>
                  </w:pPr>
                </w:p>
              </w:tc>
              <w:tc>
                <w:tcPr>
                  <w:tcW w:w="6318" w:type="dxa"/>
                </w:tcPr>
                <w:p w:rsidR="00F62D89" w:rsidRPr="0054562D" w:rsidRDefault="00F62D89" w:rsidP="0077350C">
                  <w:pPr>
                    <w:pStyle w:val="TableText"/>
                    <w:rPr>
                      <w:sz w:val="22"/>
                    </w:rPr>
                  </w:pPr>
                </w:p>
              </w:tc>
            </w:tr>
            <w:tr w:rsidR="00F62D89" w:rsidTr="00F62D89">
              <w:tc>
                <w:tcPr>
                  <w:tcW w:w="3757" w:type="dxa"/>
                </w:tcPr>
                <w:p w:rsidR="00F62D89" w:rsidRPr="0054562D" w:rsidRDefault="00F62D89" w:rsidP="000F0634">
                  <w:pPr>
                    <w:pStyle w:val="TableText"/>
                    <w:rPr>
                      <w:sz w:val="22"/>
                    </w:rPr>
                  </w:pPr>
                </w:p>
              </w:tc>
              <w:tc>
                <w:tcPr>
                  <w:tcW w:w="6318" w:type="dxa"/>
                </w:tcPr>
                <w:p w:rsidR="00F62D89" w:rsidRPr="0054562D" w:rsidRDefault="00F62D89" w:rsidP="000F0634">
                  <w:pPr>
                    <w:pStyle w:val="TableText"/>
                    <w:rPr>
                      <w:sz w:val="22"/>
                    </w:rPr>
                  </w:pPr>
                </w:p>
              </w:tc>
            </w:tr>
            <w:tr w:rsidR="00F62D89" w:rsidTr="00F62D89">
              <w:tc>
                <w:tcPr>
                  <w:tcW w:w="3757" w:type="dxa"/>
                </w:tcPr>
                <w:p w:rsidR="00F62D89" w:rsidRPr="0054562D" w:rsidRDefault="00F62D89" w:rsidP="009C15EA">
                  <w:pPr>
                    <w:pStyle w:val="TableText"/>
                    <w:rPr>
                      <w:sz w:val="22"/>
                    </w:rPr>
                  </w:pPr>
                </w:p>
              </w:tc>
              <w:tc>
                <w:tcPr>
                  <w:tcW w:w="6318" w:type="dxa"/>
                </w:tcPr>
                <w:p w:rsidR="00F62D89" w:rsidRPr="0054562D" w:rsidRDefault="00F62D89" w:rsidP="009C15EA">
                  <w:pPr>
                    <w:pStyle w:val="TableText"/>
                    <w:rPr>
                      <w:sz w:val="22"/>
                    </w:rPr>
                  </w:pPr>
                </w:p>
              </w:tc>
            </w:tr>
            <w:tr w:rsidR="00F62D89" w:rsidTr="00F62D89">
              <w:tc>
                <w:tcPr>
                  <w:tcW w:w="3757" w:type="dxa"/>
                </w:tcPr>
                <w:p w:rsidR="00F62D89" w:rsidRPr="0054562D" w:rsidRDefault="00F62D89" w:rsidP="00AA4508">
                  <w:pPr>
                    <w:pStyle w:val="TableText"/>
                    <w:rPr>
                      <w:sz w:val="22"/>
                    </w:rPr>
                  </w:pPr>
                </w:p>
              </w:tc>
              <w:tc>
                <w:tcPr>
                  <w:tcW w:w="6318" w:type="dxa"/>
                </w:tcPr>
                <w:p w:rsidR="00F62D89" w:rsidRPr="0054562D" w:rsidRDefault="00F62D89" w:rsidP="00AA4508">
                  <w:pPr>
                    <w:pStyle w:val="TableText"/>
                    <w:rPr>
                      <w:sz w:val="22"/>
                    </w:rPr>
                  </w:pPr>
                </w:p>
              </w:tc>
            </w:tr>
            <w:tr w:rsidR="00F62D89" w:rsidTr="00F62D89">
              <w:tc>
                <w:tcPr>
                  <w:tcW w:w="3757" w:type="dxa"/>
                </w:tcPr>
                <w:p w:rsidR="00F62D89" w:rsidRDefault="00F62D89" w:rsidP="00AA4508">
                  <w:pPr>
                    <w:pStyle w:val="TableText"/>
                    <w:rPr>
                      <w:sz w:val="22"/>
                    </w:rPr>
                  </w:pPr>
                </w:p>
              </w:tc>
              <w:tc>
                <w:tcPr>
                  <w:tcW w:w="6318" w:type="dxa"/>
                </w:tcPr>
                <w:p w:rsidR="00F62D89" w:rsidRDefault="00F62D89" w:rsidP="00AA4508">
                  <w:pPr>
                    <w:pStyle w:val="TableText"/>
                    <w:rPr>
                      <w:sz w:val="22"/>
                    </w:rPr>
                  </w:pPr>
                </w:p>
              </w:tc>
            </w:tr>
          </w:tbl>
          <w:p w:rsidR="00A97FEB" w:rsidRPr="00EE6CF6" w:rsidRDefault="00A97FEB" w:rsidP="00AA4508">
            <w:pPr>
              <w:rPr>
                <w:color w:val="808080"/>
              </w:rPr>
            </w:pPr>
          </w:p>
        </w:tc>
      </w:tr>
    </w:tbl>
    <w:p w:rsidR="00A97FEB" w:rsidRDefault="00A97FEB" w:rsidP="005E6EAC"/>
    <w:p w:rsidR="00A97FEB" w:rsidRDefault="00A97FEB" w:rsidP="005E6EAC"/>
    <w:p w:rsidR="00A97FEB" w:rsidRDefault="00A97FEB" w:rsidP="005E6EAC"/>
    <w:p w:rsidR="00A97FEB" w:rsidRDefault="00A97FEB" w:rsidP="005E6EAC"/>
    <w:p w:rsidR="00A97FEB" w:rsidRDefault="00A97FEB" w:rsidP="005E6EAC"/>
    <w:p w:rsidR="00A97FEB" w:rsidRDefault="00A97FEB" w:rsidP="005E6EAC"/>
    <w:p w:rsidR="00A97FEB" w:rsidRDefault="00A97FEB" w:rsidP="005E6EAC"/>
    <w:p w:rsidR="00A97FEB" w:rsidRDefault="009B5B24" w:rsidP="005E6EAC">
      <w:r>
        <w:br w:type="page"/>
      </w:r>
    </w:p>
    <w:p w:rsidR="0077350C" w:rsidRPr="0077350C" w:rsidRDefault="0077350C" w:rsidP="0077350C">
      <w:pPr>
        <w:jc w:val="center"/>
        <w:rPr>
          <w:b/>
          <w:sz w:val="32"/>
          <w:szCs w:val="22"/>
          <w:u w:val="single"/>
        </w:rPr>
      </w:pPr>
      <w:r w:rsidRPr="0077350C">
        <w:rPr>
          <w:b/>
          <w:sz w:val="28"/>
          <w:u w:val="single"/>
        </w:rPr>
        <w:lastRenderedPageBreak/>
        <w:t>Table of Contents</w:t>
      </w:r>
    </w:p>
    <w:p w:rsidR="0067773F" w:rsidRPr="0067773F" w:rsidRDefault="002E42B6">
      <w:pPr>
        <w:pStyle w:val="TOC1"/>
        <w:rPr>
          <w:rFonts w:asciiTheme="minorHAnsi" w:eastAsiaTheme="minorEastAsia" w:hAnsiTheme="minorHAnsi" w:cstheme="minorBidi"/>
          <w:noProof/>
          <w:sz w:val="22"/>
          <w:szCs w:val="22"/>
          <w:lang w:val="en-CA" w:eastAsia="en-CA"/>
        </w:rPr>
      </w:pPr>
      <w:r w:rsidRPr="0067773F">
        <w:rPr>
          <w:b/>
          <w:sz w:val="22"/>
          <w:szCs w:val="22"/>
        </w:rPr>
        <w:fldChar w:fldCharType="begin"/>
      </w:r>
      <w:r w:rsidR="000F0634" w:rsidRPr="0067773F">
        <w:rPr>
          <w:b/>
          <w:sz w:val="22"/>
          <w:szCs w:val="22"/>
        </w:rPr>
        <w:instrText xml:space="preserve"> TOC \o "1-3" \u </w:instrText>
      </w:r>
      <w:r w:rsidRPr="0067773F">
        <w:rPr>
          <w:b/>
          <w:sz w:val="22"/>
          <w:szCs w:val="22"/>
        </w:rPr>
        <w:fldChar w:fldCharType="separate"/>
      </w:r>
      <w:r w:rsidR="0067773F" w:rsidRPr="0067773F">
        <w:rPr>
          <w:noProof/>
          <w:sz w:val="22"/>
          <w:szCs w:val="22"/>
        </w:rPr>
        <w:t>1</w:t>
      </w:r>
      <w:r w:rsidR="0067773F" w:rsidRPr="0067773F">
        <w:rPr>
          <w:rFonts w:asciiTheme="minorHAnsi" w:eastAsiaTheme="minorEastAsia" w:hAnsiTheme="minorHAnsi" w:cstheme="minorBidi"/>
          <w:noProof/>
          <w:sz w:val="22"/>
          <w:szCs w:val="22"/>
          <w:lang w:val="en-CA" w:eastAsia="en-CA"/>
        </w:rPr>
        <w:tab/>
      </w:r>
      <w:r w:rsidR="0067773F" w:rsidRPr="0067773F">
        <w:rPr>
          <w:noProof/>
          <w:sz w:val="22"/>
          <w:szCs w:val="22"/>
        </w:rPr>
        <w:t>Introduction</w:t>
      </w:r>
      <w:r w:rsidR="0067773F" w:rsidRPr="0067773F">
        <w:rPr>
          <w:noProof/>
          <w:sz w:val="22"/>
          <w:szCs w:val="22"/>
        </w:rPr>
        <w:tab/>
      </w:r>
      <w:r w:rsidR="0067773F" w:rsidRPr="0067773F">
        <w:rPr>
          <w:noProof/>
          <w:sz w:val="22"/>
          <w:szCs w:val="22"/>
        </w:rPr>
        <w:fldChar w:fldCharType="begin"/>
      </w:r>
      <w:r w:rsidR="0067773F" w:rsidRPr="0067773F">
        <w:rPr>
          <w:noProof/>
          <w:sz w:val="22"/>
          <w:szCs w:val="22"/>
        </w:rPr>
        <w:instrText xml:space="preserve"> PAGEREF _Toc398124236 \h </w:instrText>
      </w:r>
      <w:r w:rsidR="0067773F" w:rsidRPr="0067773F">
        <w:rPr>
          <w:noProof/>
          <w:sz w:val="22"/>
          <w:szCs w:val="22"/>
        </w:rPr>
      </w:r>
      <w:r w:rsidR="0067773F" w:rsidRPr="0067773F">
        <w:rPr>
          <w:noProof/>
          <w:sz w:val="22"/>
          <w:szCs w:val="22"/>
        </w:rPr>
        <w:fldChar w:fldCharType="separate"/>
      </w:r>
      <w:r w:rsidR="00BE7467">
        <w:rPr>
          <w:noProof/>
          <w:sz w:val="22"/>
          <w:szCs w:val="22"/>
        </w:rPr>
        <w:t>4</w:t>
      </w:r>
      <w:r w:rsidR="0067773F"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2</w:t>
      </w:r>
      <w:r w:rsidRPr="0067773F">
        <w:rPr>
          <w:rFonts w:asciiTheme="minorHAnsi" w:eastAsiaTheme="minorEastAsia" w:hAnsiTheme="minorHAnsi" w:cstheme="minorBidi"/>
          <w:noProof/>
          <w:sz w:val="22"/>
          <w:szCs w:val="22"/>
          <w:lang w:val="en-CA" w:eastAsia="en-CA"/>
        </w:rPr>
        <w:tab/>
      </w:r>
      <w:r w:rsidRPr="0067773F">
        <w:rPr>
          <w:noProof/>
          <w:sz w:val="22"/>
          <w:szCs w:val="22"/>
        </w:rPr>
        <w:t>Objective</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_Toc398124237 \h </w:instrText>
      </w:r>
      <w:r w:rsidRPr="0067773F">
        <w:rPr>
          <w:noProof/>
          <w:sz w:val="22"/>
          <w:szCs w:val="22"/>
        </w:rPr>
      </w:r>
      <w:r w:rsidRPr="0067773F">
        <w:rPr>
          <w:noProof/>
          <w:sz w:val="22"/>
          <w:szCs w:val="22"/>
        </w:rPr>
        <w:fldChar w:fldCharType="separate"/>
      </w:r>
      <w:r w:rsidR="00BE7467">
        <w:rPr>
          <w:noProof/>
          <w:sz w:val="22"/>
          <w:szCs w:val="22"/>
        </w:rPr>
        <w:t>4</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3</w:t>
      </w:r>
      <w:r w:rsidRPr="0067773F">
        <w:rPr>
          <w:rFonts w:asciiTheme="minorHAnsi" w:eastAsiaTheme="minorEastAsia" w:hAnsiTheme="minorHAnsi" w:cstheme="minorBidi"/>
          <w:noProof/>
          <w:sz w:val="22"/>
          <w:szCs w:val="22"/>
          <w:lang w:val="en-CA" w:eastAsia="en-CA"/>
        </w:rPr>
        <w:tab/>
      </w:r>
      <w:r w:rsidRPr="0067773F">
        <w:rPr>
          <w:noProof/>
          <w:sz w:val="22"/>
          <w:szCs w:val="22"/>
        </w:rPr>
        <w:t>Scope</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_Toc398124238 \h </w:instrText>
      </w:r>
      <w:r w:rsidRPr="0067773F">
        <w:rPr>
          <w:noProof/>
          <w:sz w:val="22"/>
          <w:szCs w:val="22"/>
        </w:rPr>
      </w:r>
      <w:r w:rsidRPr="0067773F">
        <w:rPr>
          <w:noProof/>
          <w:sz w:val="22"/>
          <w:szCs w:val="22"/>
        </w:rPr>
        <w:fldChar w:fldCharType="separate"/>
      </w:r>
      <w:r w:rsidR="00BE7467">
        <w:rPr>
          <w:noProof/>
          <w:sz w:val="22"/>
          <w:szCs w:val="22"/>
        </w:rPr>
        <w:t>4</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4</w:t>
      </w:r>
      <w:r w:rsidRPr="0067773F">
        <w:rPr>
          <w:rFonts w:asciiTheme="minorHAnsi" w:eastAsiaTheme="minorEastAsia" w:hAnsiTheme="minorHAnsi" w:cstheme="minorBidi"/>
          <w:noProof/>
          <w:sz w:val="22"/>
          <w:szCs w:val="22"/>
          <w:lang w:val="en-CA" w:eastAsia="en-CA"/>
        </w:rPr>
        <w:tab/>
      </w:r>
      <w:r w:rsidRPr="0067773F">
        <w:rPr>
          <w:noProof/>
          <w:sz w:val="22"/>
          <w:szCs w:val="22"/>
        </w:rPr>
        <w:t>Other Project Activites</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_Toc398124239 \h </w:instrText>
      </w:r>
      <w:r w:rsidRPr="0067773F">
        <w:rPr>
          <w:noProof/>
          <w:sz w:val="22"/>
          <w:szCs w:val="22"/>
        </w:rPr>
      </w:r>
      <w:r w:rsidRPr="0067773F">
        <w:rPr>
          <w:noProof/>
          <w:sz w:val="22"/>
          <w:szCs w:val="22"/>
        </w:rPr>
        <w:fldChar w:fldCharType="separate"/>
      </w:r>
      <w:r w:rsidR="00BE7467">
        <w:rPr>
          <w:noProof/>
          <w:sz w:val="22"/>
          <w:szCs w:val="22"/>
        </w:rPr>
        <w:t>4</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5</w:t>
      </w:r>
      <w:r w:rsidRPr="0067773F">
        <w:rPr>
          <w:rFonts w:asciiTheme="minorHAnsi" w:eastAsiaTheme="minorEastAsia" w:hAnsiTheme="minorHAnsi" w:cstheme="minorBidi"/>
          <w:noProof/>
          <w:sz w:val="22"/>
          <w:szCs w:val="22"/>
          <w:lang w:val="en-CA" w:eastAsia="en-CA"/>
        </w:rPr>
        <w:tab/>
      </w:r>
      <w:r w:rsidRPr="0067773F">
        <w:rPr>
          <w:noProof/>
          <w:sz w:val="22"/>
          <w:szCs w:val="22"/>
        </w:rPr>
        <w:t>Timelines</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_Toc398124240 \h </w:instrText>
      </w:r>
      <w:r w:rsidRPr="0067773F">
        <w:rPr>
          <w:noProof/>
          <w:sz w:val="22"/>
          <w:szCs w:val="22"/>
        </w:rPr>
      </w:r>
      <w:r w:rsidRPr="0067773F">
        <w:rPr>
          <w:noProof/>
          <w:sz w:val="22"/>
          <w:szCs w:val="22"/>
        </w:rPr>
        <w:fldChar w:fldCharType="separate"/>
      </w:r>
      <w:r w:rsidR="00BE7467">
        <w:rPr>
          <w:noProof/>
          <w:sz w:val="22"/>
          <w:szCs w:val="22"/>
        </w:rPr>
        <w:t>5</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6</w:t>
      </w:r>
      <w:r w:rsidRPr="0067773F">
        <w:rPr>
          <w:rFonts w:asciiTheme="minorHAnsi" w:eastAsiaTheme="minorEastAsia" w:hAnsiTheme="minorHAnsi" w:cstheme="minorBidi"/>
          <w:noProof/>
          <w:sz w:val="22"/>
          <w:szCs w:val="22"/>
          <w:lang w:val="en-CA" w:eastAsia="en-CA"/>
        </w:rPr>
        <w:tab/>
      </w:r>
      <w:r w:rsidRPr="0067773F">
        <w:rPr>
          <w:noProof/>
          <w:sz w:val="22"/>
          <w:szCs w:val="22"/>
        </w:rPr>
        <w:t>Development Team</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_Toc398124241 \h </w:instrText>
      </w:r>
      <w:r w:rsidRPr="0067773F">
        <w:rPr>
          <w:noProof/>
          <w:sz w:val="22"/>
          <w:szCs w:val="22"/>
        </w:rPr>
      </w:r>
      <w:r w:rsidRPr="0067773F">
        <w:rPr>
          <w:noProof/>
          <w:sz w:val="22"/>
          <w:szCs w:val="22"/>
        </w:rPr>
        <w:fldChar w:fldCharType="separate"/>
      </w:r>
      <w:r w:rsidR="00BE7467">
        <w:rPr>
          <w:noProof/>
          <w:sz w:val="22"/>
          <w:szCs w:val="22"/>
        </w:rPr>
        <w:t>5</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7</w:t>
      </w:r>
      <w:r w:rsidRPr="0067773F">
        <w:rPr>
          <w:rFonts w:asciiTheme="minorHAnsi" w:eastAsiaTheme="minorEastAsia" w:hAnsiTheme="minorHAnsi" w:cstheme="minorBidi"/>
          <w:noProof/>
          <w:sz w:val="22"/>
          <w:szCs w:val="22"/>
          <w:lang w:val="en-CA" w:eastAsia="en-CA"/>
        </w:rPr>
        <w:tab/>
      </w:r>
      <w:r w:rsidRPr="0067773F">
        <w:rPr>
          <w:noProof/>
          <w:sz w:val="22"/>
          <w:szCs w:val="22"/>
        </w:rPr>
        <w:t>Funding Source</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_Toc398124242 \h </w:instrText>
      </w:r>
      <w:r w:rsidRPr="0067773F">
        <w:rPr>
          <w:noProof/>
          <w:sz w:val="22"/>
          <w:szCs w:val="22"/>
        </w:rPr>
      </w:r>
      <w:r w:rsidRPr="0067773F">
        <w:rPr>
          <w:noProof/>
          <w:sz w:val="22"/>
          <w:szCs w:val="22"/>
        </w:rPr>
        <w:fldChar w:fldCharType="separate"/>
      </w:r>
      <w:r w:rsidR="00BE7467">
        <w:rPr>
          <w:noProof/>
          <w:sz w:val="22"/>
          <w:szCs w:val="22"/>
        </w:rPr>
        <w:t>6</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8</w:t>
      </w:r>
      <w:r w:rsidRPr="0067773F">
        <w:rPr>
          <w:rFonts w:asciiTheme="minorHAnsi" w:eastAsiaTheme="minorEastAsia" w:hAnsiTheme="minorHAnsi" w:cstheme="minorBidi"/>
          <w:noProof/>
          <w:sz w:val="22"/>
          <w:szCs w:val="22"/>
          <w:lang w:val="en-CA" w:eastAsia="en-CA"/>
        </w:rPr>
        <w:tab/>
      </w:r>
      <w:r w:rsidRPr="0067773F">
        <w:rPr>
          <w:noProof/>
          <w:sz w:val="22"/>
          <w:szCs w:val="22"/>
        </w:rPr>
        <w:t>Acceptance and Sign off</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_Toc398124243 \h </w:instrText>
      </w:r>
      <w:r w:rsidRPr="0067773F">
        <w:rPr>
          <w:noProof/>
          <w:sz w:val="22"/>
          <w:szCs w:val="22"/>
        </w:rPr>
      </w:r>
      <w:r w:rsidRPr="0067773F">
        <w:rPr>
          <w:noProof/>
          <w:sz w:val="22"/>
          <w:szCs w:val="22"/>
        </w:rPr>
        <w:fldChar w:fldCharType="separate"/>
      </w:r>
      <w:r w:rsidR="00BE7467">
        <w:rPr>
          <w:noProof/>
          <w:sz w:val="22"/>
          <w:szCs w:val="22"/>
        </w:rPr>
        <w:t>6</w:t>
      </w:r>
      <w:r w:rsidRPr="0067773F">
        <w:rPr>
          <w:noProof/>
          <w:sz w:val="22"/>
          <w:szCs w:val="22"/>
        </w:rPr>
        <w:fldChar w:fldCharType="end"/>
      </w:r>
    </w:p>
    <w:p w:rsidR="004B4B24" w:rsidRPr="00567357" w:rsidRDefault="002E42B6" w:rsidP="00567357">
      <w:pPr>
        <w:pStyle w:val="Heading1"/>
        <w:numPr>
          <w:ilvl w:val="0"/>
          <w:numId w:val="0"/>
        </w:numPr>
        <w:ind w:left="432"/>
        <w:rPr>
          <w:sz w:val="2"/>
        </w:rPr>
      </w:pPr>
      <w:r w:rsidRPr="0067773F">
        <w:rPr>
          <w:b w:val="0"/>
          <w:sz w:val="22"/>
          <w:szCs w:val="22"/>
        </w:rPr>
        <w:fldChar w:fldCharType="end"/>
      </w:r>
      <w:r w:rsidR="000F0634" w:rsidRPr="0076763B">
        <w:rPr>
          <w:sz w:val="22"/>
          <w:szCs w:val="22"/>
        </w:rPr>
        <w:br w:type="page"/>
      </w:r>
    </w:p>
    <w:p w:rsidR="00567357" w:rsidRPr="00EF5CB2" w:rsidRDefault="00567357" w:rsidP="00567357">
      <w:pPr>
        <w:pStyle w:val="Heading1"/>
        <w:rPr>
          <w:noProof/>
          <w:sz w:val="28"/>
        </w:rPr>
      </w:pPr>
      <w:bookmarkStart w:id="2" w:name="_Toc374440072"/>
      <w:bookmarkStart w:id="3" w:name="_Toc398124236"/>
      <w:r w:rsidRPr="00EF5CB2">
        <w:rPr>
          <w:noProof/>
          <w:sz w:val="28"/>
        </w:rPr>
        <w:lastRenderedPageBreak/>
        <w:t>Introduction</w:t>
      </w:r>
      <w:bookmarkEnd w:id="2"/>
      <w:bookmarkEnd w:id="3"/>
    </w:p>
    <w:p w:rsidR="002D5C4D" w:rsidRDefault="00B76196" w:rsidP="00F279A2">
      <w:pPr>
        <w:rPr>
          <w:sz w:val="22"/>
        </w:rPr>
      </w:pPr>
      <w:r>
        <w:rPr>
          <w:sz w:val="22"/>
        </w:rPr>
        <w:t xml:space="preserve">The </w:t>
      </w:r>
      <w:r w:rsidR="00FD6152">
        <w:rPr>
          <w:sz w:val="22"/>
        </w:rPr>
        <w:t xml:space="preserve">lobbyist </w:t>
      </w:r>
      <w:r w:rsidR="004F76E8">
        <w:rPr>
          <w:sz w:val="22"/>
        </w:rPr>
        <w:t>registration system (LR</w:t>
      </w:r>
      <w:r w:rsidR="00FD6152">
        <w:rPr>
          <w:sz w:val="22"/>
        </w:rPr>
        <w:t>S) is one of the three lobbyist registry system used by</w:t>
      </w:r>
      <w:r w:rsidR="009D74D3">
        <w:rPr>
          <w:sz w:val="22"/>
        </w:rPr>
        <w:t xml:space="preserve"> Office of the Lobbyist Registrar (OLR)</w:t>
      </w:r>
      <w:r w:rsidR="00FD6152">
        <w:rPr>
          <w:sz w:val="22"/>
        </w:rPr>
        <w:t xml:space="preserve"> to promote and enhance the transparency and integrity of City government</w:t>
      </w:r>
      <w:r w:rsidR="00A520BD">
        <w:rPr>
          <w:sz w:val="22"/>
        </w:rPr>
        <w:t xml:space="preserve"> decision making through registration</w:t>
      </w:r>
      <w:r w:rsidR="00FD6152">
        <w:rPr>
          <w:sz w:val="22"/>
        </w:rPr>
        <w:t xml:space="preserve"> of lobbying </w:t>
      </w:r>
      <w:r w:rsidR="00CD4D36">
        <w:rPr>
          <w:sz w:val="22"/>
        </w:rPr>
        <w:t>activities.</w:t>
      </w:r>
      <w:r w:rsidR="00CD4D36" w:rsidRPr="003423D1">
        <w:rPr>
          <w:sz w:val="22"/>
        </w:rPr>
        <w:t xml:space="preserve"> To</w:t>
      </w:r>
      <w:r w:rsidR="00567357" w:rsidRPr="003423D1">
        <w:rPr>
          <w:sz w:val="22"/>
        </w:rPr>
        <w:t xml:space="preserve"> </w:t>
      </w:r>
      <w:r w:rsidR="002D5C4D">
        <w:rPr>
          <w:sz w:val="22"/>
        </w:rPr>
        <w:t xml:space="preserve">improve the functionality and performance of the </w:t>
      </w:r>
      <w:r w:rsidR="004F76E8">
        <w:rPr>
          <w:sz w:val="22"/>
        </w:rPr>
        <w:t xml:space="preserve">registration </w:t>
      </w:r>
      <w:r w:rsidR="00EB2994">
        <w:rPr>
          <w:sz w:val="22"/>
        </w:rPr>
        <w:t xml:space="preserve">system, it was determined that </w:t>
      </w:r>
      <w:r w:rsidR="00CD4D36">
        <w:rPr>
          <w:sz w:val="22"/>
        </w:rPr>
        <w:t xml:space="preserve">modernizing and </w:t>
      </w:r>
      <w:r w:rsidR="00EB2994">
        <w:rPr>
          <w:sz w:val="22"/>
        </w:rPr>
        <w:t>i</w:t>
      </w:r>
      <w:r w:rsidR="00EA3029">
        <w:rPr>
          <w:sz w:val="22"/>
        </w:rPr>
        <w:t>ncreasing</w:t>
      </w:r>
      <w:r w:rsidR="00EB2994">
        <w:rPr>
          <w:sz w:val="22"/>
        </w:rPr>
        <w:t xml:space="preserve"> efficiency </w:t>
      </w:r>
      <w:r w:rsidR="00E3341B">
        <w:rPr>
          <w:sz w:val="22"/>
        </w:rPr>
        <w:t>of the Lobbyist Registration</w:t>
      </w:r>
      <w:r w:rsidR="00EA3029">
        <w:rPr>
          <w:sz w:val="22"/>
        </w:rPr>
        <w:t xml:space="preserve"> S</w:t>
      </w:r>
      <w:r w:rsidR="00E3341B">
        <w:rPr>
          <w:sz w:val="22"/>
        </w:rPr>
        <w:t>ystem</w:t>
      </w:r>
      <w:r w:rsidR="00EA3029">
        <w:rPr>
          <w:sz w:val="22"/>
        </w:rPr>
        <w:t xml:space="preserve"> </w:t>
      </w:r>
      <w:r w:rsidR="00EB2994">
        <w:rPr>
          <w:sz w:val="22"/>
        </w:rPr>
        <w:t>requires a good state of repair.</w:t>
      </w:r>
    </w:p>
    <w:p w:rsidR="00EB2994" w:rsidRDefault="00EB2994" w:rsidP="00F279A2">
      <w:pPr>
        <w:rPr>
          <w:sz w:val="22"/>
        </w:rPr>
      </w:pPr>
    </w:p>
    <w:p w:rsidR="002F3637" w:rsidRDefault="00567357" w:rsidP="00F279A2">
      <w:pPr>
        <w:rPr>
          <w:sz w:val="22"/>
        </w:rPr>
      </w:pPr>
      <w:r w:rsidRPr="003423D1">
        <w:rPr>
          <w:sz w:val="22"/>
        </w:rPr>
        <w:t xml:space="preserve">This solution will </w:t>
      </w:r>
      <w:r w:rsidR="002F3637">
        <w:rPr>
          <w:sz w:val="22"/>
        </w:rPr>
        <w:t xml:space="preserve">easily and clearly allow </w:t>
      </w:r>
      <w:r w:rsidR="00AC0C34">
        <w:rPr>
          <w:sz w:val="22"/>
        </w:rPr>
        <w:t xml:space="preserve">lobbyists to register their lobbying activities and </w:t>
      </w:r>
      <w:r w:rsidR="00DC0285">
        <w:rPr>
          <w:sz w:val="22"/>
        </w:rPr>
        <w:t>documen</w:t>
      </w:r>
      <w:r w:rsidR="00AD7E58">
        <w:rPr>
          <w:sz w:val="22"/>
        </w:rPr>
        <w:t>t their interactions with City o</w:t>
      </w:r>
      <w:r w:rsidR="00DC0285">
        <w:rPr>
          <w:sz w:val="22"/>
        </w:rPr>
        <w:t>fficials.</w:t>
      </w:r>
      <w:r w:rsidR="002F3637">
        <w:rPr>
          <w:sz w:val="22"/>
        </w:rPr>
        <w:t xml:space="preserve"> </w:t>
      </w:r>
      <w:r w:rsidR="009033EC">
        <w:rPr>
          <w:sz w:val="22"/>
        </w:rPr>
        <w:t xml:space="preserve">The </w:t>
      </w:r>
      <w:r w:rsidR="00712FC0">
        <w:rPr>
          <w:sz w:val="22"/>
        </w:rPr>
        <w:t xml:space="preserve">online tool will provide a secure environment for registering lobbying activities online </w:t>
      </w:r>
      <w:r w:rsidR="00481F4A">
        <w:rPr>
          <w:sz w:val="22"/>
        </w:rPr>
        <w:t xml:space="preserve">which may potentially help public office holders make informed decisions while being transparent to the public in accordance with By-law. </w:t>
      </w:r>
      <w:r w:rsidR="009033EC">
        <w:rPr>
          <w:sz w:val="22"/>
        </w:rPr>
        <w:t xml:space="preserve"> </w:t>
      </w:r>
    </w:p>
    <w:p w:rsidR="00567357" w:rsidRDefault="00567357" w:rsidP="00F27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rsidR="00181BB1" w:rsidRDefault="00181BB1" w:rsidP="00F27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Currently</w:t>
      </w:r>
      <w:r w:rsidR="00731349">
        <w:rPr>
          <w:sz w:val="22"/>
        </w:rPr>
        <w:t>,</w:t>
      </w:r>
      <w:r>
        <w:rPr>
          <w:sz w:val="22"/>
        </w:rPr>
        <w:t xml:space="preserve"> there is a functioning lobbyist </w:t>
      </w:r>
      <w:r w:rsidR="009B3F6C">
        <w:rPr>
          <w:sz w:val="22"/>
        </w:rPr>
        <w:t>registration</w:t>
      </w:r>
      <w:r>
        <w:rPr>
          <w:sz w:val="22"/>
        </w:rPr>
        <w:t xml:space="preserve"> </w:t>
      </w:r>
      <w:r w:rsidR="00475D85">
        <w:rPr>
          <w:sz w:val="22"/>
        </w:rPr>
        <w:t>system</w:t>
      </w:r>
      <w:r w:rsidR="009B3F6C">
        <w:rPr>
          <w:sz w:val="22"/>
        </w:rPr>
        <w:t xml:space="preserve"> used by lobbyists to document lobbying activities</w:t>
      </w:r>
      <w:r>
        <w:rPr>
          <w:sz w:val="22"/>
        </w:rPr>
        <w:t xml:space="preserve">. </w:t>
      </w:r>
      <w:r w:rsidR="00B22C85">
        <w:rPr>
          <w:sz w:val="22"/>
        </w:rPr>
        <w:t>A redesign</w:t>
      </w:r>
      <w:r w:rsidR="009B3F6C">
        <w:rPr>
          <w:sz w:val="22"/>
        </w:rPr>
        <w:t xml:space="preserve"> of the lobbyist registration will </w:t>
      </w:r>
      <w:r w:rsidR="00482D00">
        <w:rPr>
          <w:sz w:val="22"/>
        </w:rPr>
        <w:t>increase the efficiency and effectiveness of registering for</w:t>
      </w:r>
      <w:r w:rsidR="00BA6543">
        <w:rPr>
          <w:sz w:val="22"/>
        </w:rPr>
        <w:t xml:space="preserve"> lobbying activities</w:t>
      </w:r>
      <w:r w:rsidR="00482D00">
        <w:rPr>
          <w:sz w:val="22"/>
        </w:rPr>
        <w:t xml:space="preserve"> and processing of lobbyist registration. </w:t>
      </w:r>
      <w:r w:rsidR="00F671AD">
        <w:rPr>
          <w:sz w:val="22"/>
        </w:rPr>
        <w:t xml:space="preserve">A mobile interface will ensure that the transparency and accuracy of the registry is maintained and prevent delays in registration and reporting. </w:t>
      </w:r>
    </w:p>
    <w:p w:rsidR="00181BB1" w:rsidRPr="003423D1" w:rsidRDefault="00181BB1" w:rsidP="00F27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rsidR="00EF5CB2" w:rsidRDefault="000F0634" w:rsidP="000F0634">
      <w:pPr>
        <w:pStyle w:val="Heading1"/>
        <w:rPr>
          <w:noProof/>
          <w:sz w:val="28"/>
        </w:rPr>
      </w:pPr>
      <w:bookmarkStart w:id="4" w:name="_Toc398124237"/>
      <w:bookmarkStart w:id="5" w:name="_Toc374440074"/>
      <w:r w:rsidRPr="00A02185">
        <w:rPr>
          <w:noProof/>
          <w:sz w:val="28"/>
        </w:rPr>
        <w:t>Objective</w:t>
      </w:r>
      <w:bookmarkEnd w:id="4"/>
      <w:r w:rsidRPr="00A02185">
        <w:rPr>
          <w:noProof/>
          <w:sz w:val="28"/>
        </w:rPr>
        <w:t xml:space="preserve"> </w:t>
      </w:r>
    </w:p>
    <w:bookmarkEnd w:id="5"/>
    <w:p w:rsidR="00797D5B" w:rsidRDefault="00893F82" w:rsidP="00797D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sidRPr="003423D1">
        <w:rPr>
          <w:sz w:val="22"/>
        </w:rPr>
        <w:t>The objective</w:t>
      </w:r>
      <w:r w:rsidR="00B86B5A">
        <w:rPr>
          <w:sz w:val="22"/>
        </w:rPr>
        <w:t xml:space="preserve"> of the </w:t>
      </w:r>
      <w:r w:rsidR="00797D5B">
        <w:rPr>
          <w:sz w:val="22"/>
        </w:rPr>
        <w:t xml:space="preserve">modernization of the </w:t>
      </w:r>
      <w:r w:rsidR="009104B9">
        <w:rPr>
          <w:sz w:val="22"/>
        </w:rPr>
        <w:t xml:space="preserve">lobbyist </w:t>
      </w:r>
      <w:r w:rsidR="00091C8C">
        <w:rPr>
          <w:sz w:val="22"/>
        </w:rPr>
        <w:t>registration</w:t>
      </w:r>
      <w:r w:rsidR="004E01B5">
        <w:rPr>
          <w:sz w:val="22"/>
        </w:rPr>
        <w:t xml:space="preserve"> system is to bring the</w:t>
      </w:r>
      <w:r w:rsidR="00797D5B">
        <w:rPr>
          <w:sz w:val="22"/>
        </w:rPr>
        <w:t xml:space="preserve"> solution up to City and industry technology standards</w:t>
      </w:r>
      <w:r w:rsidR="00BA5A60">
        <w:rPr>
          <w:sz w:val="22"/>
        </w:rPr>
        <w:t>,</w:t>
      </w:r>
      <w:r w:rsidR="004E01B5">
        <w:rPr>
          <w:sz w:val="22"/>
        </w:rPr>
        <w:t xml:space="preserve"> </w:t>
      </w:r>
      <w:r w:rsidR="00797D5B">
        <w:rPr>
          <w:sz w:val="22"/>
        </w:rPr>
        <w:t>meet the WCAG 2.0 AA accessibility standard by 2021</w:t>
      </w:r>
      <w:r w:rsidR="00BA5A60">
        <w:rPr>
          <w:sz w:val="22"/>
        </w:rPr>
        <w:t xml:space="preserve"> and</w:t>
      </w:r>
      <w:r w:rsidR="004E01B5">
        <w:rPr>
          <w:sz w:val="22"/>
        </w:rPr>
        <w:t xml:space="preserve"> reflect the current technology prevalence of mobile device usage.</w:t>
      </w:r>
    </w:p>
    <w:p w:rsidR="00797D5B" w:rsidRDefault="00797D5B" w:rsidP="00B86B5A">
      <w:pPr>
        <w:rPr>
          <w:sz w:val="22"/>
        </w:rPr>
      </w:pPr>
    </w:p>
    <w:p w:rsidR="00E443C2" w:rsidRDefault="000F0634" w:rsidP="00AC024E">
      <w:pPr>
        <w:pStyle w:val="Heading1"/>
        <w:rPr>
          <w:sz w:val="28"/>
        </w:rPr>
      </w:pPr>
      <w:bookmarkStart w:id="6" w:name="_Toc398124238"/>
      <w:bookmarkStart w:id="7" w:name="_Toc374440075"/>
      <w:r w:rsidRPr="00A02185">
        <w:rPr>
          <w:sz w:val="28"/>
        </w:rPr>
        <w:t>Scope</w:t>
      </w:r>
      <w:bookmarkEnd w:id="6"/>
      <w:r w:rsidRPr="00A02185">
        <w:rPr>
          <w:sz w:val="28"/>
        </w:rPr>
        <w:t xml:space="preserve"> </w:t>
      </w:r>
      <w:bookmarkEnd w:id="7"/>
    </w:p>
    <w:p w:rsidR="00B86B5A" w:rsidRDefault="00B86B5A" w:rsidP="00B86B5A">
      <w:pPr>
        <w:rPr>
          <w:sz w:val="22"/>
          <w:szCs w:val="22"/>
        </w:rPr>
      </w:pPr>
      <w:r w:rsidRPr="00A371C7">
        <w:rPr>
          <w:sz w:val="22"/>
          <w:szCs w:val="22"/>
        </w:rPr>
        <w:t xml:space="preserve">The overall </w:t>
      </w:r>
      <w:r w:rsidR="00A371C7" w:rsidRPr="00A371C7">
        <w:rPr>
          <w:sz w:val="22"/>
          <w:szCs w:val="22"/>
        </w:rPr>
        <w:t xml:space="preserve">scope </w:t>
      </w:r>
      <w:r w:rsidR="00A371C7">
        <w:rPr>
          <w:sz w:val="22"/>
          <w:szCs w:val="22"/>
        </w:rPr>
        <w:t xml:space="preserve">includes the </w:t>
      </w:r>
      <w:r w:rsidR="00EF5CB2">
        <w:rPr>
          <w:sz w:val="22"/>
          <w:szCs w:val="22"/>
        </w:rPr>
        <w:t>development</w:t>
      </w:r>
      <w:r w:rsidR="00A371C7">
        <w:rPr>
          <w:sz w:val="22"/>
          <w:szCs w:val="22"/>
        </w:rPr>
        <w:t xml:space="preserve"> of the following </w:t>
      </w:r>
      <w:r w:rsidR="00EF5CB2">
        <w:rPr>
          <w:sz w:val="22"/>
          <w:szCs w:val="22"/>
        </w:rPr>
        <w:t>functions</w:t>
      </w:r>
      <w:r w:rsidR="00A371C7">
        <w:rPr>
          <w:sz w:val="22"/>
          <w:szCs w:val="22"/>
        </w:rPr>
        <w:t>:</w:t>
      </w:r>
    </w:p>
    <w:p w:rsidR="00A371C7" w:rsidRDefault="00A371C7" w:rsidP="00B86B5A">
      <w:pPr>
        <w:rPr>
          <w:sz w:val="22"/>
          <w:szCs w:val="22"/>
        </w:rPr>
      </w:pPr>
    </w:p>
    <w:p w:rsidR="00A371C7" w:rsidRPr="00101849" w:rsidRDefault="00FC0E06" w:rsidP="0047081B">
      <w:pPr>
        <w:pStyle w:val="ListParagraph"/>
        <w:numPr>
          <w:ilvl w:val="0"/>
          <w:numId w:val="17"/>
        </w:numPr>
        <w:rPr>
          <w:rFonts w:ascii="Arial" w:hAnsi="Arial" w:cs="Arial"/>
        </w:rPr>
      </w:pPr>
      <w:r w:rsidRPr="00101849">
        <w:rPr>
          <w:rFonts w:ascii="Arial" w:hAnsi="Arial" w:cs="Arial"/>
          <w:u w:val="single"/>
        </w:rPr>
        <w:t xml:space="preserve">Lobbyist </w:t>
      </w:r>
      <w:r w:rsidR="005A7F96" w:rsidRPr="00101849">
        <w:rPr>
          <w:rFonts w:ascii="Arial" w:hAnsi="Arial" w:cs="Arial"/>
          <w:u w:val="single"/>
        </w:rPr>
        <w:t>Registration</w:t>
      </w:r>
      <w:r w:rsidR="005A7F96" w:rsidRPr="00101849">
        <w:rPr>
          <w:rFonts w:ascii="Arial" w:hAnsi="Arial" w:cs="Arial"/>
        </w:rPr>
        <w:t>:</w:t>
      </w:r>
      <w:r w:rsidR="006D5D10" w:rsidRPr="00101849">
        <w:rPr>
          <w:rFonts w:ascii="Arial" w:hAnsi="Arial" w:cs="Arial"/>
        </w:rPr>
        <w:t xml:space="preserve"> (WCM01)</w:t>
      </w:r>
    </w:p>
    <w:p w:rsidR="00A63358" w:rsidRDefault="00A63358" w:rsidP="00A63358">
      <w:pPr>
        <w:rPr>
          <w:sz w:val="22"/>
          <w:szCs w:val="22"/>
          <w:u w:val="single"/>
        </w:rPr>
      </w:pPr>
    </w:p>
    <w:p w:rsidR="00A63358" w:rsidRPr="00E14BD9" w:rsidRDefault="00A63358" w:rsidP="00A63358">
      <w:pPr>
        <w:rPr>
          <w:sz w:val="22"/>
          <w:szCs w:val="22"/>
        </w:rPr>
      </w:pPr>
      <w:r w:rsidRPr="00E14BD9">
        <w:rPr>
          <w:sz w:val="22"/>
          <w:szCs w:val="22"/>
        </w:rPr>
        <w:t>Ability to:</w:t>
      </w:r>
    </w:p>
    <w:p w:rsidR="006D5D10" w:rsidRDefault="00DA5962" w:rsidP="00DA5962">
      <w:pPr>
        <w:pStyle w:val="ListParagraph"/>
        <w:numPr>
          <w:ilvl w:val="0"/>
          <w:numId w:val="10"/>
        </w:numPr>
        <w:rPr>
          <w:rFonts w:ascii="Arial" w:hAnsi="Arial" w:cs="Arial"/>
        </w:rPr>
      </w:pPr>
      <w:r w:rsidRPr="00DA5962">
        <w:rPr>
          <w:rFonts w:ascii="Arial" w:hAnsi="Arial" w:cs="Arial"/>
        </w:rPr>
        <w:t>register as a new lobbyist</w:t>
      </w:r>
    </w:p>
    <w:p w:rsidR="00DA5962" w:rsidRDefault="00DA5962" w:rsidP="00DA5962">
      <w:pPr>
        <w:pStyle w:val="ListParagraph"/>
        <w:numPr>
          <w:ilvl w:val="0"/>
          <w:numId w:val="10"/>
        </w:numPr>
        <w:rPr>
          <w:rFonts w:ascii="Arial" w:hAnsi="Arial" w:cs="Arial"/>
        </w:rPr>
      </w:pPr>
      <w:r>
        <w:rPr>
          <w:rFonts w:ascii="Arial" w:hAnsi="Arial" w:cs="Arial"/>
        </w:rPr>
        <w:t>log in to an existing registration</w:t>
      </w:r>
    </w:p>
    <w:p w:rsidR="00DA5962" w:rsidRDefault="00DA5962" w:rsidP="00DA5962">
      <w:pPr>
        <w:pStyle w:val="ListParagraph"/>
        <w:numPr>
          <w:ilvl w:val="0"/>
          <w:numId w:val="10"/>
        </w:numPr>
        <w:rPr>
          <w:rFonts w:ascii="Arial" w:hAnsi="Arial" w:cs="Arial"/>
        </w:rPr>
      </w:pPr>
      <w:r>
        <w:rPr>
          <w:rFonts w:ascii="Arial" w:hAnsi="Arial" w:cs="Arial"/>
        </w:rPr>
        <w:t>choose from one of the following class of lobbyist " Voluntary, In-house or Consultant" when registering as new user</w:t>
      </w:r>
      <w:r w:rsidR="00C35604">
        <w:rPr>
          <w:rFonts w:ascii="Arial" w:hAnsi="Arial" w:cs="Arial"/>
        </w:rPr>
        <w:t xml:space="preserve"> (Different class of lobbyist have different lobbying form)</w:t>
      </w:r>
    </w:p>
    <w:p w:rsidR="008D20F4" w:rsidRDefault="008D20F4" w:rsidP="00DA5962">
      <w:pPr>
        <w:pStyle w:val="ListParagraph"/>
        <w:numPr>
          <w:ilvl w:val="0"/>
          <w:numId w:val="10"/>
        </w:numPr>
        <w:rPr>
          <w:rFonts w:ascii="Arial" w:hAnsi="Arial" w:cs="Arial"/>
        </w:rPr>
      </w:pPr>
      <w:r>
        <w:rPr>
          <w:rFonts w:ascii="Arial" w:hAnsi="Arial" w:cs="Arial"/>
        </w:rPr>
        <w:t>review and edit lobbyist registration information</w:t>
      </w:r>
    </w:p>
    <w:p w:rsidR="00DA5962" w:rsidRDefault="00550DBD" w:rsidP="00DA5962">
      <w:pPr>
        <w:pStyle w:val="ListParagraph"/>
        <w:numPr>
          <w:ilvl w:val="0"/>
          <w:numId w:val="10"/>
        </w:numPr>
        <w:rPr>
          <w:rFonts w:ascii="Arial" w:hAnsi="Arial" w:cs="Arial"/>
        </w:rPr>
      </w:pPr>
      <w:r>
        <w:rPr>
          <w:rFonts w:ascii="Arial" w:hAnsi="Arial" w:cs="Arial"/>
        </w:rPr>
        <w:t>view existing lobbyist registration i.e. active and inactive</w:t>
      </w:r>
    </w:p>
    <w:p w:rsidR="00550DBD" w:rsidRDefault="00550DBD" w:rsidP="00DA5962">
      <w:pPr>
        <w:pStyle w:val="ListParagraph"/>
        <w:numPr>
          <w:ilvl w:val="0"/>
          <w:numId w:val="10"/>
        </w:numPr>
        <w:rPr>
          <w:rFonts w:ascii="Arial" w:hAnsi="Arial" w:cs="Arial"/>
        </w:rPr>
      </w:pPr>
      <w:r>
        <w:rPr>
          <w:rFonts w:ascii="Arial" w:hAnsi="Arial" w:cs="Arial"/>
        </w:rPr>
        <w:t>update existing lobbyist registration</w:t>
      </w:r>
    </w:p>
    <w:p w:rsidR="00550DBD" w:rsidRDefault="00550DBD" w:rsidP="00DA5962">
      <w:pPr>
        <w:pStyle w:val="ListParagraph"/>
        <w:numPr>
          <w:ilvl w:val="0"/>
          <w:numId w:val="10"/>
        </w:numPr>
        <w:rPr>
          <w:rFonts w:ascii="Arial" w:hAnsi="Arial" w:cs="Arial"/>
        </w:rPr>
      </w:pPr>
      <w:r>
        <w:rPr>
          <w:rFonts w:ascii="Arial" w:hAnsi="Arial" w:cs="Arial"/>
        </w:rPr>
        <w:t>keep</w:t>
      </w:r>
      <w:r w:rsidR="00B30E92">
        <w:rPr>
          <w:rFonts w:ascii="Arial" w:hAnsi="Arial" w:cs="Arial"/>
        </w:rPr>
        <w:t xml:space="preserve"> active</w:t>
      </w:r>
      <w:r w:rsidR="00AA5542">
        <w:rPr>
          <w:rFonts w:ascii="Arial" w:hAnsi="Arial" w:cs="Arial"/>
        </w:rPr>
        <w:t>/</w:t>
      </w:r>
      <w:r>
        <w:rPr>
          <w:rFonts w:ascii="Arial" w:hAnsi="Arial" w:cs="Arial"/>
        </w:rPr>
        <w:t>cancel lobbyist registration</w:t>
      </w:r>
    </w:p>
    <w:p w:rsidR="00D71EC5" w:rsidRDefault="00D71EC5" w:rsidP="00DA5962">
      <w:pPr>
        <w:pStyle w:val="ListParagraph"/>
        <w:numPr>
          <w:ilvl w:val="0"/>
          <w:numId w:val="10"/>
        </w:numPr>
        <w:rPr>
          <w:rFonts w:ascii="Arial" w:hAnsi="Arial" w:cs="Arial"/>
        </w:rPr>
      </w:pPr>
      <w:r>
        <w:rPr>
          <w:rFonts w:ascii="Arial" w:hAnsi="Arial" w:cs="Arial"/>
        </w:rPr>
        <w:t>cancel lobbyist registration version</w:t>
      </w:r>
    </w:p>
    <w:p w:rsidR="00D71EC5" w:rsidRDefault="00D71EC5" w:rsidP="00DA5962">
      <w:pPr>
        <w:pStyle w:val="ListParagraph"/>
        <w:numPr>
          <w:ilvl w:val="0"/>
          <w:numId w:val="10"/>
        </w:numPr>
        <w:rPr>
          <w:rFonts w:ascii="Arial" w:hAnsi="Arial" w:cs="Arial"/>
        </w:rPr>
      </w:pPr>
      <w:r>
        <w:rPr>
          <w:rFonts w:ascii="Arial" w:hAnsi="Arial" w:cs="Arial"/>
        </w:rPr>
        <w:t>close lobbyist registration</w:t>
      </w:r>
    </w:p>
    <w:p w:rsidR="002B3CDE" w:rsidRDefault="00A50C92" w:rsidP="00DA5962">
      <w:pPr>
        <w:pStyle w:val="ListParagraph"/>
        <w:numPr>
          <w:ilvl w:val="0"/>
          <w:numId w:val="10"/>
        </w:numPr>
        <w:rPr>
          <w:rFonts w:ascii="Arial" w:hAnsi="Arial" w:cs="Arial"/>
        </w:rPr>
      </w:pPr>
      <w:r>
        <w:rPr>
          <w:rFonts w:ascii="Arial" w:hAnsi="Arial" w:cs="Arial"/>
        </w:rPr>
        <w:t>l</w:t>
      </w:r>
      <w:r w:rsidR="002B3CDE">
        <w:rPr>
          <w:rFonts w:ascii="Arial" w:hAnsi="Arial" w:cs="Arial"/>
        </w:rPr>
        <w:t>ock historic lobbyist registration information</w:t>
      </w:r>
    </w:p>
    <w:p w:rsidR="002B3CDE" w:rsidRDefault="00A50C92" w:rsidP="00DA5962">
      <w:pPr>
        <w:pStyle w:val="ListParagraph"/>
        <w:numPr>
          <w:ilvl w:val="0"/>
          <w:numId w:val="10"/>
        </w:numPr>
        <w:rPr>
          <w:rFonts w:ascii="Arial" w:hAnsi="Arial" w:cs="Arial"/>
        </w:rPr>
      </w:pPr>
      <w:r>
        <w:rPr>
          <w:rFonts w:ascii="Arial" w:hAnsi="Arial" w:cs="Arial"/>
        </w:rPr>
        <w:t>d</w:t>
      </w:r>
      <w:r w:rsidR="002B3CDE">
        <w:rPr>
          <w:rFonts w:ascii="Arial" w:hAnsi="Arial" w:cs="Arial"/>
        </w:rPr>
        <w:t xml:space="preserve">isplay registration number &amp; version, </w:t>
      </w:r>
      <w:r w:rsidR="00DB3E3D">
        <w:rPr>
          <w:rFonts w:ascii="Arial" w:hAnsi="Arial" w:cs="Arial"/>
        </w:rPr>
        <w:t xml:space="preserve">registration request, </w:t>
      </w:r>
      <w:r w:rsidR="002B3CDE">
        <w:rPr>
          <w:rFonts w:ascii="Arial" w:hAnsi="Arial" w:cs="Arial"/>
        </w:rPr>
        <w:t>status, submit date and effective date for previous and current lobbyist registration</w:t>
      </w:r>
    </w:p>
    <w:p w:rsidR="00407EF4" w:rsidRDefault="00407EF4" w:rsidP="00DA5962">
      <w:pPr>
        <w:pStyle w:val="ListParagraph"/>
        <w:numPr>
          <w:ilvl w:val="0"/>
          <w:numId w:val="10"/>
        </w:numPr>
        <w:rPr>
          <w:rFonts w:ascii="Arial" w:hAnsi="Arial" w:cs="Arial"/>
        </w:rPr>
      </w:pPr>
      <w:r>
        <w:rPr>
          <w:rFonts w:ascii="Arial" w:hAnsi="Arial" w:cs="Arial"/>
        </w:rPr>
        <w:t xml:space="preserve">enter security questions and </w:t>
      </w:r>
      <w:r w:rsidR="009859D1">
        <w:rPr>
          <w:rFonts w:ascii="Arial" w:hAnsi="Arial" w:cs="Arial"/>
        </w:rPr>
        <w:t xml:space="preserve">create </w:t>
      </w:r>
      <w:r>
        <w:rPr>
          <w:rFonts w:ascii="Arial" w:hAnsi="Arial" w:cs="Arial"/>
        </w:rPr>
        <w:t>password to complete lobbyist registration</w:t>
      </w:r>
    </w:p>
    <w:p w:rsidR="00D35F63" w:rsidRDefault="00D35F63" w:rsidP="00DA5962">
      <w:pPr>
        <w:pStyle w:val="ListParagraph"/>
        <w:numPr>
          <w:ilvl w:val="0"/>
          <w:numId w:val="10"/>
        </w:numPr>
        <w:rPr>
          <w:rFonts w:ascii="Arial" w:hAnsi="Arial" w:cs="Arial"/>
        </w:rPr>
      </w:pPr>
      <w:r>
        <w:rPr>
          <w:rFonts w:ascii="Arial" w:hAnsi="Arial" w:cs="Arial"/>
        </w:rPr>
        <w:t>generate registration number w</w:t>
      </w:r>
      <w:r w:rsidR="00407EF4">
        <w:rPr>
          <w:rFonts w:ascii="Arial" w:hAnsi="Arial" w:cs="Arial"/>
        </w:rPr>
        <w:t>hen registration is completed</w:t>
      </w:r>
    </w:p>
    <w:p w:rsidR="009D5DB0" w:rsidRDefault="009D5DB0" w:rsidP="00DA5962">
      <w:pPr>
        <w:pStyle w:val="ListParagraph"/>
        <w:numPr>
          <w:ilvl w:val="0"/>
          <w:numId w:val="10"/>
        </w:numPr>
        <w:rPr>
          <w:rFonts w:ascii="Arial" w:hAnsi="Arial" w:cs="Arial"/>
        </w:rPr>
      </w:pPr>
      <w:r>
        <w:rPr>
          <w:rFonts w:ascii="Arial" w:hAnsi="Arial" w:cs="Arial"/>
        </w:rPr>
        <w:t>generate registration number for all In-house lobbyist added to registration</w:t>
      </w:r>
    </w:p>
    <w:p w:rsidR="00407EF4" w:rsidRDefault="00407EF4" w:rsidP="00DA5962">
      <w:pPr>
        <w:pStyle w:val="ListParagraph"/>
        <w:numPr>
          <w:ilvl w:val="0"/>
          <w:numId w:val="10"/>
        </w:numPr>
        <w:rPr>
          <w:rFonts w:ascii="Arial" w:hAnsi="Arial" w:cs="Arial"/>
        </w:rPr>
      </w:pPr>
      <w:r>
        <w:rPr>
          <w:rFonts w:ascii="Arial" w:hAnsi="Arial" w:cs="Arial"/>
        </w:rPr>
        <w:t xml:space="preserve">generate </w:t>
      </w:r>
      <w:r w:rsidR="008B7A20">
        <w:rPr>
          <w:rFonts w:ascii="Arial" w:hAnsi="Arial" w:cs="Arial"/>
        </w:rPr>
        <w:t xml:space="preserve">User ID for lobbyist </w:t>
      </w:r>
      <w:r w:rsidR="00474A86">
        <w:rPr>
          <w:rFonts w:ascii="Arial" w:hAnsi="Arial" w:cs="Arial"/>
        </w:rPr>
        <w:t xml:space="preserve">to </w:t>
      </w:r>
      <w:r w:rsidR="008B7A20">
        <w:rPr>
          <w:rFonts w:ascii="Arial" w:hAnsi="Arial" w:cs="Arial"/>
        </w:rPr>
        <w:t xml:space="preserve">login </w:t>
      </w:r>
    </w:p>
    <w:p w:rsidR="009859D1" w:rsidRDefault="009859D1" w:rsidP="00DA5962">
      <w:pPr>
        <w:pStyle w:val="ListParagraph"/>
        <w:numPr>
          <w:ilvl w:val="0"/>
          <w:numId w:val="10"/>
        </w:numPr>
        <w:rPr>
          <w:rFonts w:ascii="Arial" w:hAnsi="Arial" w:cs="Arial"/>
        </w:rPr>
      </w:pPr>
      <w:r>
        <w:rPr>
          <w:rFonts w:ascii="Arial" w:hAnsi="Arial" w:cs="Arial"/>
        </w:rPr>
        <w:t>print and reprint certification form</w:t>
      </w:r>
    </w:p>
    <w:p w:rsidR="009859D1" w:rsidRPr="00DA5962" w:rsidRDefault="009859D1" w:rsidP="00DA5962">
      <w:pPr>
        <w:pStyle w:val="ListParagraph"/>
        <w:numPr>
          <w:ilvl w:val="0"/>
          <w:numId w:val="10"/>
        </w:numPr>
        <w:rPr>
          <w:rFonts w:ascii="Arial" w:hAnsi="Arial" w:cs="Arial"/>
        </w:rPr>
      </w:pPr>
      <w:r>
        <w:rPr>
          <w:rFonts w:ascii="Arial" w:hAnsi="Arial" w:cs="Arial"/>
        </w:rPr>
        <w:t>attach certification form and formal request letter to registration</w:t>
      </w:r>
    </w:p>
    <w:p w:rsidR="00DA5962" w:rsidRDefault="00DA5962" w:rsidP="007E011F">
      <w:pPr>
        <w:ind w:left="284" w:hanging="284"/>
        <w:rPr>
          <w:sz w:val="22"/>
          <w:szCs w:val="22"/>
        </w:rPr>
      </w:pPr>
    </w:p>
    <w:p w:rsidR="00E14BD9" w:rsidRPr="00101849" w:rsidRDefault="00CE22AF" w:rsidP="0047081B">
      <w:pPr>
        <w:pStyle w:val="ListParagraph"/>
        <w:numPr>
          <w:ilvl w:val="0"/>
          <w:numId w:val="17"/>
        </w:numPr>
        <w:rPr>
          <w:rFonts w:ascii="Arial" w:hAnsi="Arial" w:cs="Arial"/>
          <w:u w:val="single"/>
        </w:rPr>
      </w:pPr>
      <w:r w:rsidRPr="00101849">
        <w:rPr>
          <w:rFonts w:ascii="Arial" w:hAnsi="Arial" w:cs="Arial"/>
          <w:u w:val="single"/>
        </w:rPr>
        <w:t xml:space="preserve"> </w:t>
      </w:r>
      <w:r w:rsidR="00FC0E06" w:rsidRPr="00101849">
        <w:rPr>
          <w:rFonts w:ascii="Arial" w:hAnsi="Arial" w:cs="Arial"/>
          <w:u w:val="single"/>
        </w:rPr>
        <w:t>Subject Matter Registration</w:t>
      </w:r>
      <w:r w:rsidR="005912C2" w:rsidRPr="00101849">
        <w:rPr>
          <w:rFonts w:ascii="Arial" w:hAnsi="Arial" w:cs="Arial"/>
          <w:u w:val="single"/>
        </w:rPr>
        <w:t>: (WCM02)</w:t>
      </w:r>
    </w:p>
    <w:p w:rsidR="00E14BD9" w:rsidRDefault="00E14BD9" w:rsidP="00E14BD9">
      <w:pPr>
        <w:ind w:left="284"/>
        <w:rPr>
          <w:sz w:val="22"/>
          <w:szCs w:val="22"/>
          <w:u w:val="single"/>
        </w:rPr>
      </w:pPr>
    </w:p>
    <w:p w:rsidR="00E14BD9" w:rsidRPr="00E14BD9" w:rsidRDefault="00E14BD9" w:rsidP="00E14BD9">
      <w:pPr>
        <w:ind w:left="284"/>
        <w:rPr>
          <w:sz w:val="22"/>
          <w:szCs w:val="22"/>
        </w:rPr>
      </w:pPr>
      <w:r w:rsidRPr="00E14BD9">
        <w:rPr>
          <w:sz w:val="22"/>
          <w:szCs w:val="22"/>
        </w:rPr>
        <w:t>Ability to:</w:t>
      </w:r>
    </w:p>
    <w:p w:rsidR="00577CEB" w:rsidRDefault="00C35604" w:rsidP="00C35604">
      <w:pPr>
        <w:pStyle w:val="ListParagraph"/>
        <w:numPr>
          <w:ilvl w:val="0"/>
          <w:numId w:val="11"/>
        </w:numPr>
        <w:rPr>
          <w:rFonts w:ascii="Arial" w:hAnsi="Arial" w:cs="Arial"/>
        </w:rPr>
      </w:pPr>
      <w:r w:rsidRPr="00C35604">
        <w:rPr>
          <w:rFonts w:ascii="Arial" w:hAnsi="Arial" w:cs="Arial"/>
        </w:rPr>
        <w:t>register for one or more subject matter</w:t>
      </w:r>
    </w:p>
    <w:p w:rsidR="00C35604" w:rsidRDefault="00C35604" w:rsidP="00C35604">
      <w:pPr>
        <w:pStyle w:val="ListParagraph"/>
        <w:numPr>
          <w:ilvl w:val="0"/>
          <w:numId w:val="11"/>
        </w:numPr>
        <w:rPr>
          <w:rFonts w:ascii="Arial" w:hAnsi="Arial" w:cs="Arial"/>
        </w:rPr>
      </w:pPr>
      <w:r>
        <w:rPr>
          <w:rFonts w:ascii="Arial" w:hAnsi="Arial" w:cs="Arial"/>
        </w:rPr>
        <w:t>update subject matter registration</w:t>
      </w:r>
    </w:p>
    <w:p w:rsidR="00C35604" w:rsidRDefault="007B40F0" w:rsidP="00C35604">
      <w:pPr>
        <w:pStyle w:val="ListParagraph"/>
        <w:numPr>
          <w:ilvl w:val="0"/>
          <w:numId w:val="11"/>
        </w:numPr>
        <w:rPr>
          <w:rFonts w:ascii="Arial" w:hAnsi="Arial" w:cs="Arial"/>
        </w:rPr>
      </w:pPr>
      <w:r>
        <w:rPr>
          <w:rFonts w:ascii="Arial" w:hAnsi="Arial" w:cs="Arial"/>
        </w:rPr>
        <w:t>view existing subject matter registration</w:t>
      </w:r>
    </w:p>
    <w:p w:rsidR="007B40F0" w:rsidRDefault="007B40F0" w:rsidP="00C35604">
      <w:pPr>
        <w:pStyle w:val="ListParagraph"/>
        <w:numPr>
          <w:ilvl w:val="0"/>
          <w:numId w:val="11"/>
        </w:numPr>
        <w:rPr>
          <w:rFonts w:ascii="Arial" w:hAnsi="Arial" w:cs="Arial"/>
        </w:rPr>
      </w:pPr>
      <w:r>
        <w:rPr>
          <w:rFonts w:ascii="Arial" w:hAnsi="Arial" w:cs="Arial"/>
        </w:rPr>
        <w:t>close subject matter registration</w:t>
      </w:r>
    </w:p>
    <w:p w:rsidR="007B40F0" w:rsidRDefault="007B40F0" w:rsidP="00C35604">
      <w:pPr>
        <w:pStyle w:val="ListParagraph"/>
        <w:numPr>
          <w:ilvl w:val="0"/>
          <w:numId w:val="11"/>
        </w:numPr>
        <w:rPr>
          <w:rFonts w:ascii="Arial" w:hAnsi="Arial" w:cs="Arial"/>
        </w:rPr>
      </w:pPr>
      <w:r>
        <w:rPr>
          <w:rFonts w:ascii="Arial" w:hAnsi="Arial" w:cs="Arial"/>
        </w:rPr>
        <w:t xml:space="preserve">cancel subject matter registration </w:t>
      </w:r>
    </w:p>
    <w:p w:rsidR="007B40F0" w:rsidRDefault="007B40F0" w:rsidP="007B40F0">
      <w:pPr>
        <w:pStyle w:val="ListParagraph"/>
        <w:numPr>
          <w:ilvl w:val="0"/>
          <w:numId w:val="11"/>
        </w:numPr>
        <w:rPr>
          <w:rFonts w:ascii="Arial" w:hAnsi="Arial" w:cs="Arial"/>
        </w:rPr>
      </w:pPr>
      <w:r>
        <w:rPr>
          <w:rFonts w:ascii="Arial" w:hAnsi="Arial" w:cs="Arial"/>
        </w:rPr>
        <w:t>review and edit subject matter registration information</w:t>
      </w:r>
    </w:p>
    <w:p w:rsidR="00B30E92" w:rsidRDefault="00B30E92" w:rsidP="00B30E92">
      <w:pPr>
        <w:pStyle w:val="ListParagraph"/>
        <w:numPr>
          <w:ilvl w:val="0"/>
          <w:numId w:val="11"/>
        </w:numPr>
        <w:rPr>
          <w:rFonts w:ascii="Arial" w:hAnsi="Arial" w:cs="Arial"/>
        </w:rPr>
      </w:pPr>
      <w:r>
        <w:rPr>
          <w:rFonts w:ascii="Arial" w:hAnsi="Arial" w:cs="Arial"/>
        </w:rPr>
        <w:t>keep active/ cancel lobbyist registration</w:t>
      </w:r>
    </w:p>
    <w:p w:rsidR="00474A86" w:rsidRDefault="00474A86" w:rsidP="00B30E92">
      <w:pPr>
        <w:pStyle w:val="ListParagraph"/>
        <w:numPr>
          <w:ilvl w:val="0"/>
          <w:numId w:val="11"/>
        </w:numPr>
        <w:rPr>
          <w:rFonts w:ascii="Arial" w:hAnsi="Arial" w:cs="Arial"/>
        </w:rPr>
      </w:pPr>
      <w:r>
        <w:rPr>
          <w:rFonts w:ascii="Arial" w:hAnsi="Arial" w:cs="Arial"/>
        </w:rPr>
        <w:t>generate subject matter registration number for all subject matter registered</w:t>
      </w:r>
    </w:p>
    <w:p w:rsidR="00C326E4" w:rsidRDefault="00E14BD9" w:rsidP="007B40F0">
      <w:pPr>
        <w:pStyle w:val="ListParagraph"/>
        <w:numPr>
          <w:ilvl w:val="0"/>
          <w:numId w:val="11"/>
        </w:numPr>
        <w:rPr>
          <w:rFonts w:ascii="Arial" w:hAnsi="Arial" w:cs="Arial"/>
        </w:rPr>
      </w:pPr>
      <w:r>
        <w:rPr>
          <w:rFonts w:ascii="Arial" w:hAnsi="Arial" w:cs="Arial"/>
        </w:rPr>
        <w:t>d</w:t>
      </w:r>
      <w:r w:rsidR="00DB3E3D">
        <w:rPr>
          <w:rFonts w:ascii="Arial" w:hAnsi="Arial" w:cs="Arial"/>
        </w:rPr>
        <w:t>isplay all subject matter registered by lobbyist</w:t>
      </w:r>
    </w:p>
    <w:p w:rsidR="00B30E92" w:rsidRPr="00C326E4" w:rsidRDefault="00E14BD9" w:rsidP="00C326E4">
      <w:pPr>
        <w:pStyle w:val="ListParagraph"/>
        <w:numPr>
          <w:ilvl w:val="0"/>
          <w:numId w:val="11"/>
        </w:numPr>
        <w:rPr>
          <w:rFonts w:ascii="Arial" w:hAnsi="Arial" w:cs="Arial"/>
        </w:rPr>
      </w:pPr>
      <w:r w:rsidRPr="00C326E4">
        <w:rPr>
          <w:rFonts w:ascii="Arial" w:hAnsi="Arial" w:cs="Arial"/>
        </w:rPr>
        <w:t>d</w:t>
      </w:r>
      <w:r w:rsidR="009D5DB0" w:rsidRPr="00C326E4">
        <w:rPr>
          <w:rFonts w:ascii="Arial" w:hAnsi="Arial" w:cs="Arial"/>
        </w:rPr>
        <w:t>isplay s</w:t>
      </w:r>
      <w:r w:rsidR="00DB3E3D" w:rsidRPr="00C326E4">
        <w:rPr>
          <w:rFonts w:ascii="Arial" w:hAnsi="Arial" w:cs="Arial"/>
        </w:rPr>
        <w:t>ubject matter registration number &amp; version, registration request, status, submit date and effective date</w:t>
      </w:r>
    </w:p>
    <w:p w:rsidR="00C326E4" w:rsidRDefault="00C326E4" w:rsidP="009B1F8C">
      <w:pPr>
        <w:rPr>
          <w:rFonts w:cs="Arial"/>
          <w:u w:val="single"/>
        </w:rPr>
      </w:pPr>
    </w:p>
    <w:p w:rsidR="00F91878" w:rsidRPr="00101849" w:rsidRDefault="00F91878" w:rsidP="0047081B">
      <w:pPr>
        <w:pStyle w:val="ListParagraph"/>
        <w:numPr>
          <w:ilvl w:val="0"/>
          <w:numId w:val="17"/>
        </w:numPr>
        <w:rPr>
          <w:rFonts w:ascii="Arial" w:hAnsi="Arial" w:cs="Arial"/>
          <w:u w:val="single"/>
        </w:rPr>
      </w:pPr>
      <w:r w:rsidRPr="00101849">
        <w:rPr>
          <w:rFonts w:ascii="Arial" w:hAnsi="Arial" w:cs="Arial"/>
          <w:u w:val="single"/>
        </w:rPr>
        <w:t>Messages/ Notification (WCM03)</w:t>
      </w:r>
    </w:p>
    <w:p w:rsidR="00C326E4" w:rsidRPr="00C326E4" w:rsidRDefault="00C326E4" w:rsidP="009B1F8C">
      <w:pPr>
        <w:ind w:left="360"/>
        <w:rPr>
          <w:rFonts w:ascii="Atial" w:hAnsi="Atial"/>
          <w:sz w:val="22"/>
          <w:szCs w:val="22"/>
          <w:u w:val="single"/>
        </w:rPr>
      </w:pPr>
    </w:p>
    <w:p w:rsidR="006D7078" w:rsidRPr="00C326E4" w:rsidRDefault="006D7078" w:rsidP="009B1F8C">
      <w:pPr>
        <w:rPr>
          <w:rFonts w:cs="Arial"/>
          <w:sz w:val="22"/>
          <w:szCs w:val="22"/>
        </w:rPr>
      </w:pPr>
      <w:r w:rsidRPr="00C326E4">
        <w:rPr>
          <w:rFonts w:cs="Arial"/>
          <w:sz w:val="22"/>
          <w:szCs w:val="22"/>
        </w:rPr>
        <w:t>Ability to:</w:t>
      </w:r>
    </w:p>
    <w:p w:rsidR="006D5D10" w:rsidRDefault="006D7078" w:rsidP="005C7BD3">
      <w:pPr>
        <w:pStyle w:val="ListParagraph"/>
        <w:numPr>
          <w:ilvl w:val="0"/>
          <w:numId w:val="12"/>
        </w:numPr>
        <w:rPr>
          <w:rFonts w:ascii="Arial" w:hAnsi="Arial" w:cs="Arial"/>
        </w:rPr>
      </w:pPr>
      <w:r>
        <w:rPr>
          <w:rFonts w:ascii="Arial" w:hAnsi="Arial" w:cs="Arial"/>
        </w:rPr>
        <w:t>r</w:t>
      </w:r>
      <w:r w:rsidR="005172F5">
        <w:rPr>
          <w:rFonts w:ascii="Arial" w:hAnsi="Arial" w:cs="Arial"/>
        </w:rPr>
        <w:t>eceive message</w:t>
      </w:r>
      <w:r w:rsidR="00FB024E">
        <w:rPr>
          <w:rFonts w:ascii="Arial" w:hAnsi="Arial" w:cs="Arial"/>
        </w:rPr>
        <w:t xml:space="preserve"> </w:t>
      </w:r>
      <w:r w:rsidR="005172F5" w:rsidRPr="005172F5">
        <w:rPr>
          <w:rFonts w:ascii="Arial" w:hAnsi="Arial" w:cs="Arial"/>
        </w:rPr>
        <w:t>notification from the Internal Operat</w:t>
      </w:r>
      <w:r w:rsidR="001D28F3">
        <w:rPr>
          <w:rFonts w:ascii="Arial" w:hAnsi="Arial" w:cs="Arial"/>
        </w:rPr>
        <w:t>ions</w:t>
      </w:r>
      <w:r w:rsidR="005172F5" w:rsidRPr="005172F5">
        <w:rPr>
          <w:rFonts w:ascii="Arial" w:hAnsi="Arial" w:cs="Arial"/>
        </w:rPr>
        <w:t xml:space="preserve"> System</w:t>
      </w:r>
    </w:p>
    <w:p w:rsidR="005172F5" w:rsidRDefault="00215CBE" w:rsidP="005C7BD3">
      <w:pPr>
        <w:pStyle w:val="ListParagraph"/>
        <w:numPr>
          <w:ilvl w:val="0"/>
          <w:numId w:val="12"/>
        </w:numPr>
        <w:rPr>
          <w:rFonts w:ascii="Arial" w:hAnsi="Arial" w:cs="Arial"/>
        </w:rPr>
      </w:pPr>
      <w:r>
        <w:rPr>
          <w:rFonts w:ascii="Arial" w:hAnsi="Arial" w:cs="Arial"/>
        </w:rPr>
        <w:t>view message received</w:t>
      </w:r>
    </w:p>
    <w:p w:rsidR="00215CBE" w:rsidRDefault="00215CBE" w:rsidP="005C7BD3">
      <w:pPr>
        <w:pStyle w:val="ListParagraph"/>
        <w:numPr>
          <w:ilvl w:val="0"/>
          <w:numId w:val="12"/>
        </w:numPr>
        <w:rPr>
          <w:rFonts w:ascii="Arial" w:hAnsi="Arial" w:cs="Arial"/>
        </w:rPr>
      </w:pPr>
      <w:r>
        <w:rPr>
          <w:rFonts w:ascii="Arial" w:hAnsi="Arial" w:cs="Arial"/>
        </w:rPr>
        <w:t>reply to message received</w:t>
      </w:r>
    </w:p>
    <w:p w:rsidR="00215CBE" w:rsidRDefault="00215CBE" w:rsidP="005C7BD3">
      <w:pPr>
        <w:pStyle w:val="ListParagraph"/>
        <w:numPr>
          <w:ilvl w:val="0"/>
          <w:numId w:val="12"/>
        </w:numPr>
        <w:rPr>
          <w:rFonts w:ascii="Arial" w:hAnsi="Arial" w:cs="Arial"/>
        </w:rPr>
      </w:pPr>
      <w:r>
        <w:rPr>
          <w:rFonts w:ascii="Arial" w:hAnsi="Arial" w:cs="Arial"/>
        </w:rPr>
        <w:t>delete messages received once replied to</w:t>
      </w:r>
    </w:p>
    <w:p w:rsidR="00215CBE" w:rsidRDefault="00215CBE" w:rsidP="005C7BD3">
      <w:pPr>
        <w:pStyle w:val="ListParagraph"/>
        <w:numPr>
          <w:ilvl w:val="0"/>
          <w:numId w:val="12"/>
        </w:numPr>
        <w:rPr>
          <w:rFonts w:ascii="Arial" w:hAnsi="Arial" w:cs="Arial"/>
        </w:rPr>
      </w:pPr>
      <w:r>
        <w:rPr>
          <w:rFonts w:ascii="Arial" w:hAnsi="Arial" w:cs="Arial"/>
        </w:rPr>
        <w:t xml:space="preserve">attach document to message </w:t>
      </w:r>
    </w:p>
    <w:p w:rsidR="00215CBE" w:rsidRDefault="00215CBE" w:rsidP="005C7BD3">
      <w:pPr>
        <w:pStyle w:val="ListParagraph"/>
        <w:numPr>
          <w:ilvl w:val="0"/>
          <w:numId w:val="12"/>
        </w:numPr>
        <w:rPr>
          <w:rFonts w:ascii="Arial" w:hAnsi="Arial" w:cs="Arial"/>
        </w:rPr>
      </w:pPr>
      <w:r>
        <w:rPr>
          <w:rFonts w:ascii="Arial" w:hAnsi="Arial" w:cs="Arial"/>
        </w:rPr>
        <w:t>print messages</w:t>
      </w:r>
    </w:p>
    <w:p w:rsidR="00215CBE" w:rsidRDefault="00215CBE" w:rsidP="005C7BD3">
      <w:pPr>
        <w:pStyle w:val="ListParagraph"/>
        <w:numPr>
          <w:ilvl w:val="0"/>
          <w:numId w:val="12"/>
        </w:numPr>
        <w:rPr>
          <w:rFonts w:ascii="Arial" w:hAnsi="Arial" w:cs="Arial"/>
        </w:rPr>
      </w:pPr>
      <w:r>
        <w:rPr>
          <w:rFonts w:ascii="Arial" w:hAnsi="Arial" w:cs="Arial"/>
        </w:rPr>
        <w:t xml:space="preserve">receive notification </w:t>
      </w:r>
      <w:r w:rsidR="0072597E">
        <w:rPr>
          <w:rFonts w:ascii="Arial" w:hAnsi="Arial" w:cs="Arial"/>
        </w:rPr>
        <w:t>for</w:t>
      </w:r>
      <w:r w:rsidR="00BB0AC0">
        <w:rPr>
          <w:rFonts w:ascii="Arial" w:hAnsi="Arial" w:cs="Arial"/>
        </w:rPr>
        <w:t xml:space="preserve"> Lobbyist Registration and Subject Matter Registration expiry alerts (Fiscal-year End, 3 Month</w:t>
      </w:r>
      <w:r w:rsidR="0048289E">
        <w:rPr>
          <w:rFonts w:ascii="Arial" w:hAnsi="Arial" w:cs="Arial"/>
        </w:rPr>
        <w:t>s</w:t>
      </w:r>
      <w:r w:rsidR="00BB0AC0">
        <w:rPr>
          <w:rFonts w:ascii="Arial" w:hAnsi="Arial" w:cs="Arial"/>
        </w:rPr>
        <w:t xml:space="preserve"> without Active SM,</w:t>
      </w:r>
      <w:r w:rsidR="0048289E">
        <w:rPr>
          <w:rFonts w:ascii="Arial" w:hAnsi="Arial" w:cs="Arial"/>
        </w:rPr>
        <w:t xml:space="preserve"> 1- Year from last update,</w:t>
      </w:r>
      <w:r w:rsidR="00BB0AC0">
        <w:rPr>
          <w:rFonts w:ascii="Arial" w:hAnsi="Arial" w:cs="Arial"/>
        </w:rPr>
        <w:t xml:space="preserve"> Proposed end-date, 6 months without updates (SM),</w:t>
      </w:r>
      <w:r w:rsidR="0048289E">
        <w:rPr>
          <w:rFonts w:ascii="Arial" w:hAnsi="Arial" w:cs="Arial"/>
        </w:rPr>
        <w:t xml:space="preserve"> Committee without Attendees)</w:t>
      </w:r>
    </w:p>
    <w:p w:rsidR="0048289E" w:rsidRPr="005172F5" w:rsidRDefault="0048289E" w:rsidP="0048289E">
      <w:pPr>
        <w:pStyle w:val="ListParagraph"/>
        <w:rPr>
          <w:rFonts w:ascii="Arial" w:hAnsi="Arial" w:cs="Arial"/>
        </w:rPr>
      </w:pPr>
    </w:p>
    <w:p w:rsidR="00A371C7" w:rsidRDefault="00091C8C" w:rsidP="0047081B">
      <w:pPr>
        <w:numPr>
          <w:ilvl w:val="0"/>
          <w:numId w:val="17"/>
        </w:numPr>
        <w:rPr>
          <w:sz w:val="22"/>
          <w:szCs w:val="22"/>
        </w:rPr>
      </w:pPr>
      <w:r>
        <w:rPr>
          <w:sz w:val="22"/>
          <w:szCs w:val="22"/>
          <w:u w:val="single"/>
        </w:rPr>
        <w:t>Communication</w:t>
      </w:r>
      <w:r w:rsidR="005912C2">
        <w:rPr>
          <w:sz w:val="22"/>
          <w:szCs w:val="22"/>
        </w:rPr>
        <w:t xml:space="preserve"> (WCM04</w:t>
      </w:r>
      <w:r w:rsidR="006D5D10">
        <w:rPr>
          <w:sz w:val="22"/>
          <w:szCs w:val="22"/>
        </w:rPr>
        <w:t>)</w:t>
      </w:r>
    </w:p>
    <w:p w:rsidR="00053E3F" w:rsidRDefault="00053E3F" w:rsidP="00AF13DA">
      <w:pPr>
        <w:ind w:left="284"/>
        <w:rPr>
          <w:sz w:val="22"/>
          <w:szCs w:val="22"/>
        </w:rPr>
      </w:pPr>
    </w:p>
    <w:p w:rsidR="00053E3F" w:rsidRDefault="00053E3F" w:rsidP="00AF13DA">
      <w:pPr>
        <w:ind w:left="284"/>
        <w:rPr>
          <w:sz w:val="22"/>
          <w:szCs w:val="22"/>
        </w:rPr>
      </w:pPr>
      <w:r>
        <w:rPr>
          <w:sz w:val="22"/>
          <w:szCs w:val="22"/>
        </w:rPr>
        <w:t>Ability to:</w:t>
      </w:r>
    </w:p>
    <w:p w:rsidR="007D35AE" w:rsidRDefault="007D35AE" w:rsidP="007D35AE">
      <w:pPr>
        <w:pStyle w:val="ListParagraph"/>
        <w:numPr>
          <w:ilvl w:val="0"/>
          <w:numId w:val="13"/>
        </w:numPr>
        <w:rPr>
          <w:rFonts w:ascii="Arial" w:hAnsi="Arial" w:cs="Arial"/>
        </w:rPr>
      </w:pPr>
      <w:r>
        <w:rPr>
          <w:rFonts w:ascii="Arial" w:hAnsi="Arial" w:cs="Arial"/>
        </w:rPr>
        <w:t>s</w:t>
      </w:r>
      <w:r w:rsidR="00895AF8">
        <w:rPr>
          <w:rFonts w:ascii="Arial" w:hAnsi="Arial" w:cs="Arial"/>
        </w:rPr>
        <w:t>elect from a list of</w:t>
      </w:r>
      <w:r w:rsidRPr="007D35AE">
        <w:rPr>
          <w:rFonts w:ascii="Arial" w:hAnsi="Arial" w:cs="Arial"/>
        </w:rPr>
        <w:t xml:space="preserve"> subject matter registration</w:t>
      </w:r>
      <w:r w:rsidR="00895AF8">
        <w:rPr>
          <w:rFonts w:ascii="Arial" w:hAnsi="Arial" w:cs="Arial"/>
        </w:rPr>
        <w:t xml:space="preserve"> </w:t>
      </w:r>
      <w:r w:rsidR="0070780D">
        <w:rPr>
          <w:rFonts w:ascii="Arial" w:hAnsi="Arial" w:cs="Arial"/>
        </w:rPr>
        <w:t>(One</w:t>
      </w:r>
      <w:r w:rsidR="00895AF8">
        <w:rPr>
          <w:rFonts w:ascii="Arial" w:hAnsi="Arial" w:cs="Arial"/>
        </w:rPr>
        <w:t xml:space="preserve"> or More SM)</w:t>
      </w:r>
      <w:r w:rsidR="0070780D">
        <w:rPr>
          <w:rFonts w:ascii="Arial" w:hAnsi="Arial" w:cs="Arial"/>
        </w:rPr>
        <w:t>. Drop down menu should only consist of subject matter already registered and approved.</w:t>
      </w:r>
    </w:p>
    <w:p w:rsidR="007D35AE" w:rsidRDefault="00895AF8" w:rsidP="007D35AE">
      <w:pPr>
        <w:pStyle w:val="ListParagraph"/>
        <w:numPr>
          <w:ilvl w:val="0"/>
          <w:numId w:val="13"/>
        </w:numPr>
        <w:rPr>
          <w:rFonts w:ascii="Arial" w:hAnsi="Arial" w:cs="Arial"/>
        </w:rPr>
      </w:pPr>
      <w:r>
        <w:rPr>
          <w:rFonts w:ascii="Arial" w:hAnsi="Arial" w:cs="Arial"/>
        </w:rPr>
        <w:t>add one or more lobbyist name who communicated with the public office holder</w:t>
      </w:r>
    </w:p>
    <w:p w:rsidR="00895AF8" w:rsidRDefault="00895AF8" w:rsidP="007D35AE">
      <w:pPr>
        <w:pStyle w:val="ListParagraph"/>
        <w:numPr>
          <w:ilvl w:val="0"/>
          <w:numId w:val="13"/>
        </w:numPr>
        <w:rPr>
          <w:rFonts w:ascii="Arial" w:hAnsi="Arial" w:cs="Arial"/>
        </w:rPr>
      </w:pPr>
      <w:r>
        <w:rPr>
          <w:rFonts w:ascii="Arial" w:hAnsi="Arial" w:cs="Arial"/>
        </w:rPr>
        <w:t xml:space="preserve">add </w:t>
      </w:r>
      <w:r w:rsidR="00367972">
        <w:rPr>
          <w:rFonts w:ascii="Arial" w:hAnsi="Arial" w:cs="Arial"/>
        </w:rPr>
        <w:t xml:space="preserve">one or more </w:t>
      </w:r>
      <w:r>
        <w:rPr>
          <w:rFonts w:ascii="Arial" w:hAnsi="Arial" w:cs="Arial"/>
        </w:rPr>
        <w:t>public office holder details</w:t>
      </w:r>
      <w:r w:rsidR="00117CF2">
        <w:rPr>
          <w:rFonts w:ascii="Arial" w:hAnsi="Arial" w:cs="Arial"/>
        </w:rPr>
        <w:t>/ Person(s) lobbied</w:t>
      </w:r>
      <w:r w:rsidR="002359EE">
        <w:rPr>
          <w:rFonts w:ascii="Arial" w:hAnsi="Arial" w:cs="Arial"/>
        </w:rPr>
        <w:t>- Public office holder type, ward, office, division or agency, Name or position title. The first selection would predetermine the outcome of information displayed and to be selected in the next two fields i.e. ward, office, division or agency, Name or position title</w:t>
      </w:r>
    </w:p>
    <w:p w:rsidR="00BE2F07" w:rsidRPr="00BE2F07" w:rsidRDefault="00BE2F07" w:rsidP="00BE2F07">
      <w:pPr>
        <w:pStyle w:val="ListParagraph"/>
        <w:numPr>
          <w:ilvl w:val="1"/>
          <w:numId w:val="13"/>
        </w:numPr>
        <w:rPr>
          <w:rFonts w:ascii="Arial" w:hAnsi="Arial" w:cs="Arial"/>
        </w:rPr>
      </w:pPr>
      <w:r w:rsidRPr="00BE2F07">
        <w:rPr>
          <w:rFonts w:ascii="Arial" w:hAnsi="Arial" w:cs="Arial"/>
        </w:rPr>
        <w:t xml:space="preserve">If user selects Member of Councils, allow users to choose from a list of Wards  and list of Member of Council </w:t>
      </w:r>
    </w:p>
    <w:p w:rsidR="00BE2F07" w:rsidRPr="00BE2F07" w:rsidRDefault="00BE2F07" w:rsidP="00BE2F07">
      <w:pPr>
        <w:pStyle w:val="ListParagraph"/>
        <w:numPr>
          <w:ilvl w:val="1"/>
          <w:numId w:val="13"/>
        </w:numPr>
        <w:rPr>
          <w:rFonts w:ascii="Arial" w:hAnsi="Arial" w:cs="Arial"/>
        </w:rPr>
      </w:pPr>
      <w:r w:rsidRPr="00BE2F07">
        <w:rPr>
          <w:rFonts w:ascii="Arial" w:hAnsi="Arial" w:cs="Arial"/>
        </w:rPr>
        <w:t xml:space="preserve">If user selects staff member of council, allow users to choose from a list of Wards  and text field to enter Name </w:t>
      </w:r>
    </w:p>
    <w:p w:rsidR="00BE2F07" w:rsidRPr="00BE2F07" w:rsidRDefault="00BE2F07" w:rsidP="00BE2F07">
      <w:pPr>
        <w:pStyle w:val="ListParagraph"/>
        <w:numPr>
          <w:ilvl w:val="1"/>
          <w:numId w:val="13"/>
        </w:numPr>
        <w:rPr>
          <w:rFonts w:ascii="Arial" w:hAnsi="Arial" w:cs="Arial"/>
        </w:rPr>
      </w:pPr>
      <w:r w:rsidRPr="00BE2F07">
        <w:rPr>
          <w:rFonts w:ascii="Arial" w:hAnsi="Arial" w:cs="Arial"/>
        </w:rPr>
        <w:t>If user selects Member of Local Board, allow users to choose from list of local boards and text field to enter Name</w:t>
      </w:r>
    </w:p>
    <w:p w:rsidR="00BE2F07" w:rsidRPr="00BE2F07" w:rsidRDefault="00BE2F07" w:rsidP="00BE2F07">
      <w:pPr>
        <w:pStyle w:val="ListParagraph"/>
        <w:numPr>
          <w:ilvl w:val="1"/>
          <w:numId w:val="13"/>
        </w:numPr>
        <w:rPr>
          <w:rFonts w:ascii="Arial" w:hAnsi="Arial" w:cs="Arial"/>
        </w:rPr>
      </w:pPr>
      <w:r w:rsidRPr="00BE2F07">
        <w:rPr>
          <w:rFonts w:ascii="Arial" w:hAnsi="Arial" w:cs="Arial"/>
        </w:rPr>
        <w:t>If users select If user selects Staff of Member of Local Board, allow users to choose from list of local boards and text field to enter Name</w:t>
      </w:r>
    </w:p>
    <w:p w:rsidR="00BE2F07" w:rsidRPr="00BE2F07" w:rsidRDefault="00BE2F07" w:rsidP="00BE2F07">
      <w:pPr>
        <w:pStyle w:val="ListParagraph"/>
        <w:numPr>
          <w:ilvl w:val="1"/>
          <w:numId w:val="13"/>
        </w:numPr>
        <w:rPr>
          <w:rFonts w:ascii="Arial" w:hAnsi="Arial" w:cs="Arial"/>
        </w:rPr>
      </w:pPr>
      <w:r w:rsidRPr="00BE2F07">
        <w:rPr>
          <w:rFonts w:ascii="Arial" w:hAnsi="Arial" w:cs="Arial"/>
        </w:rPr>
        <w:t>If user selects Employee of local board allow users to choose from list of local boards and text field to enter Name</w:t>
      </w:r>
    </w:p>
    <w:p w:rsidR="00BE2F07" w:rsidRPr="00BE2F07" w:rsidRDefault="00BE2F07" w:rsidP="00BE2F07">
      <w:pPr>
        <w:pStyle w:val="ListParagraph"/>
        <w:numPr>
          <w:ilvl w:val="1"/>
          <w:numId w:val="13"/>
        </w:numPr>
        <w:rPr>
          <w:rFonts w:ascii="Arial" w:hAnsi="Arial" w:cs="Arial"/>
        </w:rPr>
      </w:pPr>
      <w:r w:rsidRPr="00BE2F07">
        <w:rPr>
          <w:rFonts w:ascii="Arial" w:hAnsi="Arial" w:cs="Arial"/>
        </w:rPr>
        <w:t>If user selects Member of Advisory body, allow users to choose from list of division /program area and text field to enter name</w:t>
      </w:r>
    </w:p>
    <w:p w:rsidR="00BE2F07" w:rsidRPr="00BE2F07" w:rsidRDefault="00BE2F07" w:rsidP="00BE2F07">
      <w:pPr>
        <w:pStyle w:val="ListParagraph"/>
        <w:numPr>
          <w:ilvl w:val="1"/>
          <w:numId w:val="13"/>
        </w:numPr>
        <w:rPr>
          <w:rFonts w:ascii="Arial" w:hAnsi="Arial" w:cs="Arial"/>
        </w:rPr>
      </w:pPr>
      <w:r w:rsidRPr="00BE2F07">
        <w:rPr>
          <w:rFonts w:ascii="Arial" w:hAnsi="Arial" w:cs="Arial"/>
        </w:rPr>
        <w:t>If user selects Employee of the City, allow users to choose from list of division and text field to enter name</w:t>
      </w:r>
    </w:p>
    <w:p w:rsidR="00895AF8" w:rsidRDefault="00895AF8" w:rsidP="007D35AE">
      <w:pPr>
        <w:pStyle w:val="ListParagraph"/>
        <w:numPr>
          <w:ilvl w:val="0"/>
          <w:numId w:val="13"/>
        </w:numPr>
        <w:rPr>
          <w:rFonts w:ascii="Arial" w:hAnsi="Arial" w:cs="Arial"/>
        </w:rPr>
      </w:pPr>
      <w:r>
        <w:rPr>
          <w:rFonts w:ascii="Arial" w:hAnsi="Arial" w:cs="Arial"/>
        </w:rPr>
        <w:t xml:space="preserve">select all councillors </w:t>
      </w:r>
      <w:r w:rsidR="00BE2F07">
        <w:rPr>
          <w:rFonts w:ascii="Arial" w:hAnsi="Arial" w:cs="Arial"/>
        </w:rPr>
        <w:t>to add all councillors to person(s) lobbied</w:t>
      </w:r>
    </w:p>
    <w:p w:rsidR="002359EE" w:rsidRDefault="002359EE" w:rsidP="007D35AE">
      <w:pPr>
        <w:pStyle w:val="ListParagraph"/>
        <w:numPr>
          <w:ilvl w:val="0"/>
          <w:numId w:val="13"/>
        </w:numPr>
        <w:rPr>
          <w:rFonts w:ascii="Arial" w:hAnsi="Arial" w:cs="Arial"/>
        </w:rPr>
      </w:pPr>
      <w:r>
        <w:rPr>
          <w:rFonts w:ascii="Arial" w:hAnsi="Arial" w:cs="Arial"/>
        </w:rPr>
        <w:t xml:space="preserve">select all Mayor &amp; Councillors </w:t>
      </w:r>
      <w:r w:rsidR="00BE2F07">
        <w:rPr>
          <w:rFonts w:ascii="Arial" w:hAnsi="Arial" w:cs="Arial"/>
        </w:rPr>
        <w:t>to add all Mayor &amp; Councillors to person(s) lobbied</w:t>
      </w:r>
    </w:p>
    <w:p w:rsidR="00BE2F07" w:rsidRDefault="00053E3F" w:rsidP="007D35AE">
      <w:pPr>
        <w:pStyle w:val="ListParagraph"/>
        <w:numPr>
          <w:ilvl w:val="0"/>
          <w:numId w:val="13"/>
        </w:numPr>
        <w:rPr>
          <w:rFonts w:ascii="Arial" w:hAnsi="Arial" w:cs="Arial"/>
        </w:rPr>
      </w:pPr>
      <w:r>
        <w:rPr>
          <w:rFonts w:ascii="Arial" w:hAnsi="Arial" w:cs="Arial"/>
        </w:rPr>
        <w:t>n</w:t>
      </w:r>
      <w:r w:rsidR="00BE2F07">
        <w:rPr>
          <w:rFonts w:ascii="Arial" w:hAnsi="Arial" w:cs="Arial"/>
        </w:rPr>
        <w:t xml:space="preserve">otify Councillors and the Mayor </w:t>
      </w:r>
      <w:r w:rsidR="00117CF2">
        <w:rPr>
          <w:rFonts w:ascii="Arial" w:hAnsi="Arial" w:cs="Arial"/>
        </w:rPr>
        <w:t xml:space="preserve">lobbied </w:t>
      </w:r>
      <w:r w:rsidR="00BE2F07">
        <w:rPr>
          <w:rFonts w:ascii="Arial" w:hAnsi="Arial" w:cs="Arial"/>
        </w:rPr>
        <w:t>about communication</w:t>
      </w:r>
      <w:r w:rsidR="00117CF2">
        <w:rPr>
          <w:rFonts w:ascii="Arial" w:hAnsi="Arial" w:cs="Arial"/>
        </w:rPr>
        <w:t xml:space="preserve"> added by lobbyists</w:t>
      </w:r>
    </w:p>
    <w:p w:rsidR="002359EE" w:rsidRDefault="002359EE" w:rsidP="007D35AE">
      <w:pPr>
        <w:pStyle w:val="ListParagraph"/>
        <w:numPr>
          <w:ilvl w:val="0"/>
          <w:numId w:val="13"/>
        </w:numPr>
        <w:rPr>
          <w:rFonts w:ascii="Arial" w:hAnsi="Arial" w:cs="Arial"/>
        </w:rPr>
      </w:pPr>
      <w:r>
        <w:rPr>
          <w:rFonts w:ascii="Arial" w:hAnsi="Arial" w:cs="Arial"/>
        </w:rPr>
        <w:t xml:space="preserve">add communication </w:t>
      </w:r>
      <w:r w:rsidR="0070780D">
        <w:rPr>
          <w:rFonts w:ascii="Arial" w:hAnsi="Arial" w:cs="Arial"/>
        </w:rPr>
        <w:t>date, methods, meeting requested, meeting arranged</w:t>
      </w:r>
    </w:p>
    <w:p w:rsidR="0070780D" w:rsidRDefault="0070780D" w:rsidP="007D35AE">
      <w:pPr>
        <w:pStyle w:val="ListParagraph"/>
        <w:numPr>
          <w:ilvl w:val="0"/>
          <w:numId w:val="13"/>
        </w:numPr>
        <w:rPr>
          <w:rFonts w:ascii="Arial" w:hAnsi="Arial" w:cs="Arial"/>
        </w:rPr>
      </w:pPr>
      <w:r>
        <w:rPr>
          <w:rFonts w:ascii="Arial" w:hAnsi="Arial" w:cs="Arial"/>
        </w:rPr>
        <w:t>clear/ delete/ edit information entered for Subject Matter Communication</w:t>
      </w:r>
    </w:p>
    <w:p w:rsidR="005B2612" w:rsidRDefault="00053E3F" w:rsidP="007D35AE">
      <w:pPr>
        <w:pStyle w:val="ListParagraph"/>
        <w:numPr>
          <w:ilvl w:val="0"/>
          <w:numId w:val="13"/>
        </w:numPr>
        <w:rPr>
          <w:rFonts w:ascii="Arial" w:hAnsi="Arial" w:cs="Arial"/>
        </w:rPr>
      </w:pPr>
      <w:r>
        <w:rPr>
          <w:rFonts w:ascii="Arial" w:hAnsi="Arial" w:cs="Arial"/>
        </w:rPr>
        <w:t>d</w:t>
      </w:r>
      <w:r w:rsidR="005B2612">
        <w:rPr>
          <w:rFonts w:ascii="Arial" w:hAnsi="Arial" w:cs="Arial"/>
        </w:rPr>
        <w:t>isplay communication</w:t>
      </w:r>
      <w:r w:rsidR="00891078">
        <w:rPr>
          <w:rFonts w:ascii="Arial" w:hAnsi="Arial" w:cs="Arial"/>
        </w:rPr>
        <w:t>/ lobbying activity</w:t>
      </w:r>
      <w:r w:rsidR="005B2612">
        <w:rPr>
          <w:rFonts w:ascii="Arial" w:hAnsi="Arial" w:cs="Arial"/>
        </w:rPr>
        <w:t xml:space="preserve"> information entered- </w:t>
      </w:r>
      <w:r w:rsidR="00891078">
        <w:rPr>
          <w:rFonts w:ascii="Arial" w:hAnsi="Arial" w:cs="Arial"/>
        </w:rPr>
        <w:t>Date, method, meeting requested</w:t>
      </w:r>
      <w:r w:rsidR="005B2612">
        <w:rPr>
          <w:rFonts w:ascii="Arial" w:hAnsi="Arial" w:cs="Arial"/>
        </w:rPr>
        <w:t>, meeting ar</w:t>
      </w:r>
      <w:r w:rsidR="00891078">
        <w:rPr>
          <w:rFonts w:ascii="Arial" w:hAnsi="Arial" w:cs="Arial"/>
        </w:rPr>
        <w:t>ranged</w:t>
      </w:r>
      <w:r w:rsidR="00367972">
        <w:rPr>
          <w:rFonts w:ascii="Arial" w:hAnsi="Arial" w:cs="Arial"/>
        </w:rPr>
        <w:t>, person(s) lobbied and L</w:t>
      </w:r>
      <w:r w:rsidR="005B2612">
        <w:rPr>
          <w:rFonts w:ascii="Arial" w:hAnsi="Arial" w:cs="Arial"/>
        </w:rPr>
        <w:t>obbyist</w:t>
      </w:r>
      <w:r w:rsidR="00367972">
        <w:rPr>
          <w:rFonts w:ascii="Arial" w:hAnsi="Arial" w:cs="Arial"/>
        </w:rPr>
        <w:t xml:space="preserve"> name</w:t>
      </w:r>
    </w:p>
    <w:p w:rsidR="0070780D" w:rsidRDefault="008306DD" w:rsidP="007D35AE">
      <w:pPr>
        <w:pStyle w:val="ListParagraph"/>
        <w:numPr>
          <w:ilvl w:val="0"/>
          <w:numId w:val="13"/>
        </w:numPr>
        <w:rPr>
          <w:rFonts w:ascii="Arial" w:hAnsi="Arial" w:cs="Arial"/>
        </w:rPr>
      </w:pPr>
      <w:r>
        <w:rPr>
          <w:rFonts w:ascii="Arial" w:hAnsi="Arial" w:cs="Arial"/>
        </w:rPr>
        <w:t>l</w:t>
      </w:r>
      <w:r w:rsidR="00367972">
        <w:rPr>
          <w:rFonts w:ascii="Arial" w:hAnsi="Arial" w:cs="Arial"/>
        </w:rPr>
        <w:t>ink communication added to subject matter registration</w:t>
      </w:r>
    </w:p>
    <w:p w:rsidR="00367972" w:rsidRPr="007D35AE" w:rsidRDefault="00367972" w:rsidP="00367972">
      <w:pPr>
        <w:pStyle w:val="ListParagraph"/>
        <w:ind w:left="1004"/>
        <w:rPr>
          <w:rFonts w:ascii="Arial" w:hAnsi="Arial" w:cs="Arial"/>
        </w:rPr>
      </w:pPr>
    </w:p>
    <w:p w:rsidR="002A1617" w:rsidRDefault="004E0B22" w:rsidP="0047081B">
      <w:pPr>
        <w:numPr>
          <w:ilvl w:val="0"/>
          <w:numId w:val="17"/>
        </w:numPr>
        <w:rPr>
          <w:sz w:val="22"/>
          <w:szCs w:val="22"/>
        </w:rPr>
      </w:pPr>
      <w:r>
        <w:rPr>
          <w:sz w:val="22"/>
          <w:szCs w:val="22"/>
          <w:u w:val="single"/>
        </w:rPr>
        <w:t>Security Q</w:t>
      </w:r>
      <w:r w:rsidR="00091C8C">
        <w:rPr>
          <w:sz w:val="22"/>
          <w:szCs w:val="22"/>
          <w:u w:val="single"/>
        </w:rPr>
        <w:t>uestions</w:t>
      </w:r>
      <w:r w:rsidR="002A1617" w:rsidRPr="007E011F">
        <w:rPr>
          <w:sz w:val="22"/>
          <w:szCs w:val="22"/>
          <w:u w:val="single"/>
        </w:rPr>
        <w:t xml:space="preserve"> </w:t>
      </w:r>
      <w:r w:rsidR="005912C2">
        <w:rPr>
          <w:sz w:val="22"/>
          <w:szCs w:val="22"/>
        </w:rPr>
        <w:t>(WCM05</w:t>
      </w:r>
      <w:r w:rsidR="007E011F">
        <w:rPr>
          <w:sz w:val="22"/>
          <w:szCs w:val="22"/>
        </w:rPr>
        <w:t>)</w:t>
      </w:r>
    </w:p>
    <w:p w:rsidR="00FE0782" w:rsidRDefault="008306DD" w:rsidP="008306DD">
      <w:pPr>
        <w:rPr>
          <w:ins w:id="8" w:author="Ibiwumi Ogungbade" w:date="2016-01-12T10:26:00Z"/>
          <w:rFonts w:cs="Arial"/>
        </w:rPr>
      </w:pPr>
      <w:r>
        <w:rPr>
          <w:rFonts w:cs="Arial"/>
        </w:rPr>
        <w:t xml:space="preserve">        </w:t>
      </w:r>
    </w:p>
    <w:p w:rsidR="008306DD" w:rsidRPr="00FE0782" w:rsidRDefault="00891078" w:rsidP="008306DD">
      <w:pPr>
        <w:rPr>
          <w:rFonts w:cs="Arial"/>
          <w:sz w:val="22"/>
          <w:szCs w:val="22"/>
        </w:rPr>
      </w:pPr>
      <w:r w:rsidRPr="00FE0782">
        <w:rPr>
          <w:rFonts w:cs="Arial"/>
          <w:sz w:val="22"/>
          <w:szCs w:val="22"/>
        </w:rPr>
        <w:t>Ability to</w:t>
      </w:r>
      <w:r w:rsidR="008306DD" w:rsidRPr="00FE0782">
        <w:rPr>
          <w:rFonts w:cs="Arial"/>
          <w:sz w:val="22"/>
          <w:szCs w:val="22"/>
        </w:rPr>
        <w:t>:</w:t>
      </w:r>
    </w:p>
    <w:p w:rsidR="00627804" w:rsidRPr="00891078" w:rsidRDefault="00891078" w:rsidP="00891078">
      <w:pPr>
        <w:pStyle w:val="ListParagraph"/>
        <w:numPr>
          <w:ilvl w:val="0"/>
          <w:numId w:val="14"/>
        </w:numPr>
        <w:rPr>
          <w:rFonts w:ascii="Arial" w:hAnsi="Arial" w:cs="Arial"/>
        </w:rPr>
      </w:pPr>
      <w:r w:rsidRPr="00891078">
        <w:rPr>
          <w:rFonts w:ascii="Arial" w:hAnsi="Arial" w:cs="Arial"/>
        </w:rPr>
        <w:t>change security questions and answers</w:t>
      </w:r>
    </w:p>
    <w:p w:rsidR="005912C2" w:rsidRDefault="005912C2" w:rsidP="00627804">
      <w:pPr>
        <w:ind w:left="284"/>
        <w:rPr>
          <w:sz w:val="22"/>
          <w:szCs w:val="22"/>
        </w:rPr>
      </w:pPr>
    </w:p>
    <w:p w:rsidR="0047081B" w:rsidRPr="00FE0782" w:rsidRDefault="002D482C" w:rsidP="007B3D46">
      <w:pPr>
        <w:pStyle w:val="ListParagraph"/>
        <w:numPr>
          <w:ilvl w:val="0"/>
          <w:numId w:val="17"/>
        </w:numPr>
        <w:rPr>
          <w:rFonts w:ascii="Arial" w:hAnsi="Arial" w:cs="Arial"/>
          <w:u w:val="single"/>
        </w:rPr>
      </w:pPr>
      <w:r w:rsidRPr="00FE0782">
        <w:rPr>
          <w:rFonts w:ascii="Arial" w:hAnsi="Arial" w:cs="Arial"/>
          <w:u w:val="single"/>
        </w:rPr>
        <w:t>Dashboard</w:t>
      </w:r>
      <w:r w:rsidR="005912C2" w:rsidRPr="00FE0782">
        <w:rPr>
          <w:rFonts w:ascii="Arial" w:hAnsi="Arial" w:cs="Arial"/>
          <w:u w:val="single"/>
        </w:rPr>
        <w:t xml:space="preserve"> (WCM06)</w:t>
      </w:r>
    </w:p>
    <w:p w:rsidR="0047081B" w:rsidRDefault="0047081B" w:rsidP="00AF13DA">
      <w:pPr>
        <w:ind w:left="284"/>
        <w:rPr>
          <w:sz w:val="22"/>
          <w:szCs w:val="22"/>
          <w:u w:val="single"/>
        </w:rPr>
      </w:pPr>
    </w:p>
    <w:p w:rsidR="007B3D46" w:rsidRPr="00FE0782" w:rsidRDefault="00AF13DA" w:rsidP="007B3D46">
      <w:pPr>
        <w:rPr>
          <w:rFonts w:cs="Arial"/>
          <w:sz w:val="22"/>
          <w:szCs w:val="22"/>
        </w:rPr>
      </w:pPr>
      <w:r w:rsidRPr="00FE0782">
        <w:rPr>
          <w:rFonts w:cs="Arial"/>
          <w:sz w:val="22"/>
          <w:szCs w:val="22"/>
        </w:rPr>
        <w:t>Dashboard should:</w:t>
      </w:r>
    </w:p>
    <w:p w:rsidR="00891078" w:rsidRPr="00031ACC" w:rsidRDefault="007C6674" w:rsidP="000E06B7">
      <w:pPr>
        <w:pStyle w:val="ListParagraph"/>
        <w:numPr>
          <w:ilvl w:val="0"/>
          <w:numId w:val="14"/>
        </w:numPr>
        <w:rPr>
          <w:rFonts w:ascii="Arial" w:hAnsi="Arial" w:cs="Arial"/>
        </w:rPr>
      </w:pPr>
      <w:r w:rsidRPr="00031ACC">
        <w:rPr>
          <w:rFonts w:ascii="Arial" w:hAnsi="Arial" w:cs="Arial"/>
        </w:rPr>
        <w:t>display resource links for lobbyists such as;</w:t>
      </w:r>
    </w:p>
    <w:p w:rsidR="007C6674" w:rsidRPr="00031ACC" w:rsidRDefault="007C6674" w:rsidP="000E06B7">
      <w:pPr>
        <w:pStyle w:val="ListParagraph"/>
        <w:numPr>
          <w:ilvl w:val="1"/>
          <w:numId w:val="14"/>
        </w:numPr>
        <w:rPr>
          <w:rFonts w:ascii="Arial" w:hAnsi="Arial" w:cs="Arial"/>
        </w:rPr>
      </w:pPr>
      <w:r w:rsidRPr="00031ACC">
        <w:rPr>
          <w:rFonts w:ascii="Arial" w:hAnsi="Arial" w:cs="Arial"/>
        </w:rPr>
        <w:t>Terms of Use</w:t>
      </w:r>
    </w:p>
    <w:p w:rsidR="007C6674" w:rsidRPr="00031ACC" w:rsidRDefault="007C6674" w:rsidP="000E06B7">
      <w:pPr>
        <w:pStyle w:val="ListParagraph"/>
        <w:numPr>
          <w:ilvl w:val="1"/>
          <w:numId w:val="14"/>
        </w:numPr>
        <w:rPr>
          <w:rFonts w:ascii="Arial" w:hAnsi="Arial" w:cs="Arial"/>
        </w:rPr>
      </w:pPr>
      <w:r w:rsidRPr="00031ACC">
        <w:rPr>
          <w:rFonts w:ascii="Arial" w:hAnsi="Arial" w:cs="Arial"/>
        </w:rPr>
        <w:t>Glossary of Terms</w:t>
      </w:r>
    </w:p>
    <w:p w:rsidR="007C6674" w:rsidRPr="00031ACC" w:rsidRDefault="007C6674" w:rsidP="000E06B7">
      <w:pPr>
        <w:pStyle w:val="ListParagraph"/>
        <w:numPr>
          <w:ilvl w:val="1"/>
          <w:numId w:val="14"/>
        </w:numPr>
        <w:rPr>
          <w:rFonts w:ascii="Arial" w:hAnsi="Arial" w:cs="Arial"/>
        </w:rPr>
      </w:pPr>
      <w:r w:rsidRPr="00031ACC">
        <w:rPr>
          <w:rFonts w:ascii="Arial" w:hAnsi="Arial" w:cs="Arial"/>
        </w:rPr>
        <w:t>Notice of Collection of Information</w:t>
      </w:r>
    </w:p>
    <w:p w:rsidR="007C6674" w:rsidRPr="00031ACC" w:rsidRDefault="007C6674" w:rsidP="000E06B7">
      <w:pPr>
        <w:pStyle w:val="ListParagraph"/>
        <w:numPr>
          <w:ilvl w:val="1"/>
          <w:numId w:val="14"/>
        </w:numPr>
        <w:rPr>
          <w:rFonts w:ascii="Arial" w:hAnsi="Arial" w:cs="Arial"/>
        </w:rPr>
      </w:pPr>
      <w:r w:rsidRPr="00031ACC">
        <w:rPr>
          <w:rFonts w:ascii="Arial" w:hAnsi="Arial" w:cs="Arial"/>
        </w:rPr>
        <w:t>Lobbyist Code of Conduct</w:t>
      </w:r>
    </w:p>
    <w:p w:rsidR="007C6674" w:rsidRPr="00031ACC" w:rsidRDefault="007C6674" w:rsidP="000E06B7">
      <w:pPr>
        <w:pStyle w:val="ListParagraph"/>
        <w:numPr>
          <w:ilvl w:val="1"/>
          <w:numId w:val="14"/>
        </w:numPr>
        <w:rPr>
          <w:rFonts w:ascii="Arial" w:hAnsi="Arial" w:cs="Arial"/>
        </w:rPr>
      </w:pPr>
      <w:r w:rsidRPr="00031ACC">
        <w:rPr>
          <w:rFonts w:ascii="Arial" w:hAnsi="Arial" w:cs="Arial"/>
        </w:rPr>
        <w:t>Toronto Municipal Code, Chapter 140</w:t>
      </w:r>
    </w:p>
    <w:p w:rsidR="007C6674" w:rsidRPr="00031ACC" w:rsidRDefault="007C6674" w:rsidP="000E06B7">
      <w:pPr>
        <w:pStyle w:val="ListParagraph"/>
        <w:numPr>
          <w:ilvl w:val="1"/>
          <w:numId w:val="14"/>
        </w:numPr>
        <w:rPr>
          <w:rFonts w:ascii="Arial" w:hAnsi="Arial" w:cs="Arial"/>
        </w:rPr>
      </w:pPr>
      <w:r w:rsidRPr="00031ACC">
        <w:rPr>
          <w:rFonts w:ascii="Arial" w:hAnsi="Arial" w:cs="Arial"/>
        </w:rPr>
        <w:t>Code of conduct for member of Council</w:t>
      </w:r>
    </w:p>
    <w:p w:rsidR="007C6674" w:rsidRPr="00031ACC" w:rsidRDefault="007C6674" w:rsidP="000E06B7">
      <w:pPr>
        <w:pStyle w:val="ListParagraph"/>
        <w:numPr>
          <w:ilvl w:val="1"/>
          <w:numId w:val="14"/>
        </w:numPr>
        <w:rPr>
          <w:rFonts w:ascii="Arial" w:hAnsi="Arial" w:cs="Arial"/>
        </w:rPr>
      </w:pPr>
      <w:r w:rsidRPr="00031ACC">
        <w:rPr>
          <w:rFonts w:ascii="Arial" w:hAnsi="Arial" w:cs="Arial"/>
        </w:rPr>
        <w:t>Code of conduct for members of local boards</w:t>
      </w:r>
    </w:p>
    <w:p w:rsidR="007C6674" w:rsidRPr="00031ACC" w:rsidRDefault="007C6674" w:rsidP="000E06B7">
      <w:pPr>
        <w:pStyle w:val="ListParagraph"/>
        <w:numPr>
          <w:ilvl w:val="1"/>
          <w:numId w:val="14"/>
        </w:numPr>
        <w:rPr>
          <w:rFonts w:ascii="Arial" w:hAnsi="Arial" w:cs="Arial"/>
        </w:rPr>
      </w:pPr>
      <w:r w:rsidRPr="00031ACC">
        <w:rPr>
          <w:rFonts w:ascii="Arial" w:hAnsi="Arial" w:cs="Arial"/>
        </w:rPr>
        <w:t>Code of conduct for members of Adjudicative boards</w:t>
      </w:r>
    </w:p>
    <w:p w:rsidR="007C6674" w:rsidRPr="00031ACC" w:rsidRDefault="007C6674" w:rsidP="000E06B7">
      <w:pPr>
        <w:pStyle w:val="ListParagraph"/>
        <w:numPr>
          <w:ilvl w:val="1"/>
          <w:numId w:val="14"/>
        </w:numPr>
        <w:rPr>
          <w:rFonts w:ascii="Arial" w:hAnsi="Arial" w:cs="Arial"/>
        </w:rPr>
      </w:pPr>
      <w:r w:rsidRPr="00031ACC">
        <w:rPr>
          <w:rFonts w:ascii="Arial" w:hAnsi="Arial" w:cs="Arial"/>
        </w:rPr>
        <w:t>Employee Conflict of Interes</w:t>
      </w:r>
      <w:r w:rsidR="000E06B7" w:rsidRPr="00031ACC">
        <w:rPr>
          <w:rFonts w:ascii="Arial" w:hAnsi="Arial" w:cs="Arial"/>
        </w:rPr>
        <w:t>t policy</w:t>
      </w:r>
    </w:p>
    <w:p w:rsidR="000E06B7" w:rsidRPr="00031ACC" w:rsidRDefault="000E06B7" w:rsidP="000E06B7">
      <w:pPr>
        <w:pStyle w:val="ListParagraph"/>
        <w:numPr>
          <w:ilvl w:val="1"/>
          <w:numId w:val="14"/>
        </w:numPr>
        <w:rPr>
          <w:rFonts w:ascii="Arial" w:hAnsi="Arial" w:cs="Arial"/>
        </w:rPr>
      </w:pPr>
      <w:r w:rsidRPr="00031ACC">
        <w:rPr>
          <w:rFonts w:ascii="Arial" w:hAnsi="Arial" w:cs="Arial"/>
        </w:rPr>
        <w:t>Procurement Process Policy</w:t>
      </w:r>
    </w:p>
    <w:p w:rsidR="000E06B7" w:rsidRPr="00031ACC" w:rsidRDefault="000E06B7" w:rsidP="000E06B7">
      <w:pPr>
        <w:pStyle w:val="ListParagraph"/>
        <w:numPr>
          <w:ilvl w:val="1"/>
          <w:numId w:val="14"/>
        </w:numPr>
        <w:rPr>
          <w:rFonts w:ascii="Arial" w:hAnsi="Arial" w:cs="Arial"/>
        </w:rPr>
      </w:pPr>
      <w:r w:rsidRPr="00031ACC">
        <w:rPr>
          <w:rFonts w:ascii="Arial" w:hAnsi="Arial" w:cs="Arial"/>
        </w:rPr>
        <w:t>Managing your Lobbyist Registration</w:t>
      </w:r>
    </w:p>
    <w:p w:rsidR="000E06B7" w:rsidRPr="00031ACC" w:rsidRDefault="000E06B7" w:rsidP="000E06B7">
      <w:pPr>
        <w:pStyle w:val="ListParagraph"/>
        <w:numPr>
          <w:ilvl w:val="1"/>
          <w:numId w:val="14"/>
        </w:numPr>
        <w:rPr>
          <w:rFonts w:ascii="Arial" w:hAnsi="Arial" w:cs="Arial"/>
        </w:rPr>
      </w:pPr>
      <w:r w:rsidRPr="00031ACC">
        <w:rPr>
          <w:rFonts w:ascii="Arial" w:hAnsi="Arial" w:cs="Arial"/>
        </w:rPr>
        <w:t>Managing your Subject Matter Registration</w:t>
      </w:r>
    </w:p>
    <w:p w:rsidR="00891078" w:rsidRPr="00031ACC" w:rsidRDefault="000E06B7" w:rsidP="00891078">
      <w:pPr>
        <w:pStyle w:val="ListParagraph"/>
        <w:numPr>
          <w:ilvl w:val="1"/>
          <w:numId w:val="14"/>
        </w:numPr>
        <w:rPr>
          <w:rFonts w:ascii="Arial" w:hAnsi="Arial" w:cs="Arial"/>
        </w:rPr>
      </w:pPr>
      <w:r w:rsidRPr="00031ACC">
        <w:rPr>
          <w:rFonts w:ascii="Arial" w:hAnsi="Arial" w:cs="Arial"/>
        </w:rPr>
        <w:t>Help guide</w:t>
      </w:r>
    </w:p>
    <w:p w:rsidR="000E06B7" w:rsidRPr="00031ACC" w:rsidRDefault="000E06B7" w:rsidP="000E06B7">
      <w:pPr>
        <w:pStyle w:val="ListParagraph"/>
        <w:numPr>
          <w:ilvl w:val="0"/>
          <w:numId w:val="14"/>
        </w:numPr>
        <w:rPr>
          <w:rFonts w:ascii="Arial" w:hAnsi="Arial" w:cs="Arial"/>
        </w:rPr>
      </w:pPr>
      <w:r w:rsidRPr="00031ACC">
        <w:rPr>
          <w:rFonts w:ascii="Arial" w:hAnsi="Arial" w:cs="Arial"/>
        </w:rPr>
        <w:t>display Important Reminder about procurement</w:t>
      </w:r>
    </w:p>
    <w:p w:rsidR="000E06B7" w:rsidRPr="00031ACC" w:rsidRDefault="00031ACC" w:rsidP="000E06B7">
      <w:pPr>
        <w:pStyle w:val="ListParagraph"/>
        <w:numPr>
          <w:ilvl w:val="0"/>
          <w:numId w:val="14"/>
        </w:numPr>
        <w:rPr>
          <w:rFonts w:ascii="Arial" w:hAnsi="Arial" w:cs="Arial"/>
        </w:rPr>
      </w:pPr>
      <w:r w:rsidRPr="00031ACC">
        <w:rPr>
          <w:rFonts w:ascii="Arial" w:hAnsi="Arial" w:cs="Arial"/>
        </w:rPr>
        <w:t>link</w:t>
      </w:r>
      <w:r w:rsidR="000E06B7" w:rsidRPr="00031ACC">
        <w:rPr>
          <w:rFonts w:ascii="Arial" w:hAnsi="Arial" w:cs="Arial"/>
        </w:rPr>
        <w:t xml:space="preserve"> lobbyist </w:t>
      </w:r>
      <w:r w:rsidRPr="00031ACC">
        <w:rPr>
          <w:rFonts w:ascii="Arial" w:hAnsi="Arial" w:cs="Arial"/>
        </w:rPr>
        <w:t>to the following activity;</w:t>
      </w:r>
    </w:p>
    <w:p w:rsidR="00031ACC" w:rsidRPr="00031ACC" w:rsidRDefault="00031ACC" w:rsidP="00031ACC">
      <w:pPr>
        <w:pStyle w:val="ListParagraph"/>
        <w:numPr>
          <w:ilvl w:val="1"/>
          <w:numId w:val="14"/>
        </w:numPr>
        <w:rPr>
          <w:rFonts w:ascii="Arial" w:hAnsi="Arial" w:cs="Arial"/>
        </w:rPr>
      </w:pPr>
      <w:r w:rsidRPr="00031ACC">
        <w:rPr>
          <w:rFonts w:ascii="Arial" w:hAnsi="Arial" w:cs="Arial"/>
        </w:rPr>
        <w:t>Lobbyist Registration Information</w:t>
      </w:r>
    </w:p>
    <w:p w:rsidR="00031ACC" w:rsidRPr="00031ACC" w:rsidRDefault="00031ACC" w:rsidP="00031ACC">
      <w:pPr>
        <w:pStyle w:val="ListParagraph"/>
        <w:numPr>
          <w:ilvl w:val="1"/>
          <w:numId w:val="14"/>
        </w:numPr>
        <w:rPr>
          <w:rFonts w:ascii="Arial" w:hAnsi="Arial" w:cs="Arial"/>
        </w:rPr>
      </w:pPr>
      <w:r w:rsidRPr="00031ACC">
        <w:rPr>
          <w:rFonts w:ascii="Arial" w:hAnsi="Arial" w:cs="Arial"/>
        </w:rPr>
        <w:t>Subject Matter Registration Information</w:t>
      </w:r>
    </w:p>
    <w:p w:rsidR="00031ACC" w:rsidRPr="00031ACC" w:rsidRDefault="00031ACC" w:rsidP="00031ACC">
      <w:pPr>
        <w:pStyle w:val="ListParagraph"/>
        <w:numPr>
          <w:ilvl w:val="1"/>
          <w:numId w:val="14"/>
        </w:numPr>
        <w:rPr>
          <w:rFonts w:ascii="Arial" w:hAnsi="Arial" w:cs="Arial"/>
        </w:rPr>
      </w:pPr>
      <w:r w:rsidRPr="00031ACC">
        <w:rPr>
          <w:rFonts w:ascii="Arial" w:hAnsi="Arial" w:cs="Arial"/>
        </w:rPr>
        <w:t>Add New Subject Matter</w:t>
      </w:r>
    </w:p>
    <w:p w:rsidR="00031ACC" w:rsidRPr="00031ACC" w:rsidRDefault="00031ACC" w:rsidP="00031ACC">
      <w:pPr>
        <w:pStyle w:val="ListParagraph"/>
        <w:numPr>
          <w:ilvl w:val="1"/>
          <w:numId w:val="14"/>
        </w:numPr>
        <w:rPr>
          <w:rFonts w:ascii="Arial" w:hAnsi="Arial" w:cs="Arial"/>
        </w:rPr>
      </w:pPr>
      <w:r w:rsidRPr="00031ACC">
        <w:rPr>
          <w:rFonts w:ascii="Arial" w:hAnsi="Arial" w:cs="Arial"/>
        </w:rPr>
        <w:t>Add Communication to Subject Matter</w:t>
      </w:r>
    </w:p>
    <w:p w:rsidR="00031ACC" w:rsidRDefault="00031ACC" w:rsidP="00031ACC">
      <w:pPr>
        <w:pStyle w:val="ListParagraph"/>
        <w:numPr>
          <w:ilvl w:val="1"/>
          <w:numId w:val="14"/>
        </w:numPr>
        <w:rPr>
          <w:rFonts w:ascii="Arial" w:hAnsi="Arial" w:cs="Arial"/>
        </w:rPr>
      </w:pPr>
      <w:r w:rsidRPr="00031ACC">
        <w:rPr>
          <w:rFonts w:ascii="Arial" w:hAnsi="Arial" w:cs="Arial"/>
        </w:rPr>
        <w:t>Change Security Question For Your Password</w:t>
      </w:r>
    </w:p>
    <w:p w:rsidR="000A174C" w:rsidRDefault="000A174C" w:rsidP="000A174C">
      <w:pPr>
        <w:pStyle w:val="ListParagraph"/>
        <w:numPr>
          <w:ilvl w:val="0"/>
          <w:numId w:val="14"/>
        </w:numPr>
        <w:rPr>
          <w:rFonts w:ascii="Arial" w:hAnsi="Arial" w:cs="Arial"/>
        </w:rPr>
      </w:pPr>
      <w:r>
        <w:rPr>
          <w:rFonts w:ascii="Arial" w:hAnsi="Arial" w:cs="Arial"/>
        </w:rPr>
        <w:t>display most recent messages/notification and allow lobbyist access previous messages/notifications. Lobbyist should be able to click on messages displayed to view, reply or deleted.</w:t>
      </w:r>
    </w:p>
    <w:p w:rsidR="000A174C" w:rsidRDefault="000A174C" w:rsidP="000A174C">
      <w:pPr>
        <w:pStyle w:val="ListParagraph"/>
        <w:numPr>
          <w:ilvl w:val="0"/>
          <w:numId w:val="14"/>
        </w:numPr>
        <w:rPr>
          <w:rFonts w:ascii="Arial" w:hAnsi="Arial" w:cs="Arial"/>
        </w:rPr>
      </w:pPr>
      <w:r>
        <w:rPr>
          <w:rFonts w:ascii="Arial" w:hAnsi="Arial" w:cs="Arial"/>
        </w:rPr>
        <w:t>provide link to reprint Certification Form</w:t>
      </w:r>
    </w:p>
    <w:p w:rsidR="009C2706" w:rsidRPr="00031ACC" w:rsidRDefault="009C2706" w:rsidP="009C2706">
      <w:pPr>
        <w:pStyle w:val="ListParagraph"/>
        <w:ind w:left="1004"/>
        <w:rPr>
          <w:rFonts w:ascii="Arial" w:hAnsi="Arial" w:cs="Arial"/>
        </w:rPr>
      </w:pPr>
    </w:p>
    <w:p w:rsidR="00BB09D2" w:rsidRDefault="00BB09D2" w:rsidP="0047081B">
      <w:pPr>
        <w:numPr>
          <w:ilvl w:val="0"/>
          <w:numId w:val="17"/>
        </w:numPr>
        <w:rPr>
          <w:sz w:val="22"/>
          <w:szCs w:val="22"/>
          <w:u w:val="single"/>
        </w:rPr>
      </w:pPr>
      <w:r>
        <w:rPr>
          <w:sz w:val="22"/>
          <w:szCs w:val="22"/>
          <w:u w:val="single"/>
        </w:rPr>
        <w:t>Mobile View (WCM07)</w:t>
      </w:r>
    </w:p>
    <w:p w:rsidR="001A4181" w:rsidRPr="001A4181" w:rsidRDefault="00E0079B" w:rsidP="001A4181">
      <w:pPr>
        <w:ind w:left="284"/>
        <w:rPr>
          <w:sz w:val="22"/>
          <w:szCs w:val="22"/>
        </w:rPr>
      </w:pPr>
      <w:r>
        <w:rPr>
          <w:sz w:val="22"/>
          <w:szCs w:val="22"/>
        </w:rPr>
        <w:t xml:space="preserve">The lobbyist </w:t>
      </w:r>
      <w:r w:rsidR="001655E9">
        <w:rPr>
          <w:sz w:val="22"/>
          <w:szCs w:val="22"/>
        </w:rPr>
        <w:t>registration</w:t>
      </w:r>
      <w:r>
        <w:rPr>
          <w:sz w:val="22"/>
          <w:szCs w:val="22"/>
        </w:rPr>
        <w:t xml:space="preserve"> system should have a fluid interface for varying device sizes to comply with current City and </w:t>
      </w:r>
      <w:r w:rsidR="001655E9">
        <w:rPr>
          <w:sz w:val="22"/>
          <w:szCs w:val="22"/>
        </w:rPr>
        <w:t>I</w:t>
      </w:r>
      <w:r w:rsidR="00577CEB">
        <w:rPr>
          <w:sz w:val="22"/>
          <w:szCs w:val="22"/>
        </w:rPr>
        <w:t>ndustry technology standards.</w:t>
      </w:r>
    </w:p>
    <w:p w:rsidR="007E011F" w:rsidRDefault="007E011F" w:rsidP="009F5D1B">
      <w:pPr>
        <w:pStyle w:val="Heading1"/>
        <w:rPr>
          <w:noProof/>
        </w:rPr>
      </w:pPr>
      <w:bookmarkStart w:id="9" w:name="_Toc398124239"/>
      <w:bookmarkStart w:id="10" w:name="_Toc374440077"/>
      <w:r>
        <w:rPr>
          <w:noProof/>
        </w:rPr>
        <w:t>Other Project Activites</w:t>
      </w:r>
      <w:bookmarkEnd w:id="9"/>
    </w:p>
    <w:p w:rsidR="00D76A99" w:rsidRDefault="00925CBD" w:rsidP="0046297A">
      <w:pPr>
        <w:numPr>
          <w:ilvl w:val="0"/>
          <w:numId w:val="5"/>
        </w:numPr>
        <w:rPr>
          <w:sz w:val="22"/>
        </w:rPr>
      </w:pPr>
      <w:r>
        <w:rPr>
          <w:sz w:val="22"/>
        </w:rPr>
        <w:t xml:space="preserve"> </w:t>
      </w:r>
      <w:r w:rsidRPr="00D76A99">
        <w:rPr>
          <w:sz w:val="22"/>
          <w:u w:val="single"/>
        </w:rPr>
        <w:t>WCM Project team</w:t>
      </w:r>
      <w:r w:rsidR="007E011F" w:rsidRPr="00D76A99">
        <w:rPr>
          <w:sz w:val="22"/>
          <w:u w:val="single"/>
        </w:rPr>
        <w:t xml:space="preserve"> </w:t>
      </w:r>
      <w:r w:rsidR="00D76A99" w:rsidRPr="00D76A99">
        <w:rPr>
          <w:sz w:val="22"/>
          <w:u w:val="single"/>
        </w:rPr>
        <w:t>will complete the following</w:t>
      </w:r>
      <w:r>
        <w:rPr>
          <w:sz w:val="22"/>
        </w:rPr>
        <w:t>:</w:t>
      </w:r>
      <w:r w:rsidR="007E011F" w:rsidRPr="007E011F">
        <w:rPr>
          <w:sz w:val="22"/>
        </w:rPr>
        <w:t xml:space="preserve"> </w:t>
      </w:r>
    </w:p>
    <w:p w:rsidR="00925CBD" w:rsidRDefault="00925CBD" w:rsidP="0046297A">
      <w:pPr>
        <w:numPr>
          <w:ilvl w:val="0"/>
          <w:numId w:val="6"/>
        </w:numPr>
        <w:rPr>
          <w:sz w:val="22"/>
        </w:rPr>
      </w:pPr>
      <w:r>
        <w:rPr>
          <w:sz w:val="22"/>
        </w:rPr>
        <w:t xml:space="preserve">Data </w:t>
      </w:r>
      <w:r w:rsidR="009C15EA">
        <w:rPr>
          <w:sz w:val="22"/>
        </w:rPr>
        <w:t>f</w:t>
      </w:r>
      <w:r w:rsidR="000E2AF3">
        <w:rPr>
          <w:sz w:val="22"/>
        </w:rPr>
        <w:t xml:space="preserve">eed </w:t>
      </w:r>
      <w:r w:rsidR="009C15EA">
        <w:rPr>
          <w:sz w:val="22"/>
        </w:rPr>
        <w:t>s</w:t>
      </w:r>
      <w:r>
        <w:rPr>
          <w:sz w:val="22"/>
        </w:rPr>
        <w:t xml:space="preserve">chema </w:t>
      </w:r>
    </w:p>
    <w:p w:rsidR="007E011F" w:rsidRDefault="007E011F" w:rsidP="0046297A">
      <w:pPr>
        <w:numPr>
          <w:ilvl w:val="0"/>
          <w:numId w:val="6"/>
        </w:numPr>
        <w:rPr>
          <w:sz w:val="22"/>
        </w:rPr>
      </w:pPr>
      <w:r w:rsidRPr="007E011F">
        <w:rPr>
          <w:sz w:val="22"/>
        </w:rPr>
        <w:t>Web Pages Mock Up</w:t>
      </w:r>
      <w:r w:rsidR="00925CBD">
        <w:rPr>
          <w:sz w:val="22"/>
        </w:rPr>
        <w:t xml:space="preserve"> </w:t>
      </w:r>
    </w:p>
    <w:p w:rsidR="009C008E" w:rsidRDefault="009C008E" w:rsidP="0046297A">
      <w:pPr>
        <w:numPr>
          <w:ilvl w:val="0"/>
          <w:numId w:val="6"/>
        </w:numPr>
        <w:rPr>
          <w:sz w:val="22"/>
        </w:rPr>
      </w:pPr>
      <w:r>
        <w:rPr>
          <w:sz w:val="22"/>
        </w:rPr>
        <w:t xml:space="preserve">HTML prototype </w:t>
      </w:r>
    </w:p>
    <w:p w:rsidR="00E80EB5" w:rsidRDefault="00E80EB5" w:rsidP="0046297A">
      <w:pPr>
        <w:numPr>
          <w:ilvl w:val="0"/>
          <w:numId w:val="6"/>
        </w:numPr>
        <w:rPr>
          <w:sz w:val="22"/>
        </w:rPr>
      </w:pPr>
      <w:r>
        <w:rPr>
          <w:sz w:val="22"/>
        </w:rPr>
        <w:t>Front-end Development</w:t>
      </w:r>
    </w:p>
    <w:p w:rsidR="00D76A99" w:rsidRPr="00D76A99" w:rsidRDefault="00D76A99" w:rsidP="0046297A">
      <w:pPr>
        <w:numPr>
          <w:ilvl w:val="0"/>
          <w:numId w:val="6"/>
        </w:numPr>
        <w:rPr>
          <w:sz w:val="22"/>
        </w:rPr>
      </w:pPr>
      <w:r w:rsidRPr="00D76A99">
        <w:rPr>
          <w:sz w:val="22"/>
        </w:rPr>
        <w:t xml:space="preserve">Defect </w:t>
      </w:r>
      <w:r w:rsidR="000E2AF3">
        <w:rPr>
          <w:sz w:val="22"/>
        </w:rPr>
        <w:t>f</w:t>
      </w:r>
      <w:r w:rsidRPr="00D76A99">
        <w:rPr>
          <w:sz w:val="22"/>
        </w:rPr>
        <w:t>ixes</w:t>
      </w:r>
      <w:r w:rsidR="00DB6DAD">
        <w:rPr>
          <w:sz w:val="22"/>
        </w:rPr>
        <w:t xml:space="preserve"> </w:t>
      </w:r>
      <w:r w:rsidR="000E2AF3">
        <w:rPr>
          <w:sz w:val="22"/>
        </w:rPr>
        <w:t>related to the rendering</w:t>
      </w:r>
      <w:r w:rsidR="009C15EA">
        <w:rPr>
          <w:sz w:val="22"/>
        </w:rPr>
        <w:t xml:space="preserve"> of</w:t>
      </w:r>
      <w:r w:rsidR="000E2AF3">
        <w:rPr>
          <w:sz w:val="22"/>
        </w:rPr>
        <w:t xml:space="preserve"> the data feed</w:t>
      </w:r>
    </w:p>
    <w:p w:rsidR="00D76A99" w:rsidRDefault="00D76A99" w:rsidP="0046297A">
      <w:pPr>
        <w:numPr>
          <w:ilvl w:val="0"/>
          <w:numId w:val="6"/>
        </w:numPr>
        <w:rPr>
          <w:sz w:val="22"/>
        </w:rPr>
      </w:pPr>
      <w:r>
        <w:rPr>
          <w:sz w:val="22"/>
        </w:rPr>
        <w:t xml:space="preserve">Accessibility </w:t>
      </w:r>
      <w:r w:rsidR="000E2AF3">
        <w:rPr>
          <w:sz w:val="22"/>
        </w:rPr>
        <w:t>c</w:t>
      </w:r>
      <w:r>
        <w:rPr>
          <w:sz w:val="22"/>
        </w:rPr>
        <w:t>onsultation</w:t>
      </w:r>
      <w:r w:rsidR="004756E6">
        <w:rPr>
          <w:sz w:val="22"/>
        </w:rPr>
        <w:t xml:space="preserve"> (Intranet)</w:t>
      </w:r>
    </w:p>
    <w:p w:rsidR="004756E6" w:rsidRDefault="004756E6" w:rsidP="0046297A">
      <w:pPr>
        <w:numPr>
          <w:ilvl w:val="0"/>
          <w:numId w:val="6"/>
        </w:numPr>
        <w:rPr>
          <w:sz w:val="22"/>
        </w:rPr>
      </w:pPr>
      <w:r>
        <w:rPr>
          <w:sz w:val="22"/>
        </w:rPr>
        <w:t>Design alignment LDS and LRS</w:t>
      </w:r>
    </w:p>
    <w:p w:rsidR="00F14EEC" w:rsidRDefault="00F14EEC" w:rsidP="0046297A">
      <w:pPr>
        <w:numPr>
          <w:ilvl w:val="0"/>
          <w:numId w:val="6"/>
        </w:numPr>
        <w:rPr>
          <w:sz w:val="22"/>
        </w:rPr>
      </w:pPr>
      <w:r>
        <w:rPr>
          <w:sz w:val="22"/>
        </w:rPr>
        <w:t>Documentation</w:t>
      </w:r>
      <w:r w:rsidR="00B11A6E">
        <w:rPr>
          <w:sz w:val="22"/>
        </w:rPr>
        <w:t xml:space="preserve"> for Application System Specifications </w:t>
      </w:r>
      <w:r w:rsidR="000E2AF3">
        <w:rPr>
          <w:sz w:val="22"/>
        </w:rPr>
        <w:t xml:space="preserve">(Data schema description and  high-level solution design document </w:t>
      </w:r>
      <w:r w:rsidR="00B11A6E">
        <w:rPr>
          <w:sz w:val="22"/>
        </w:rPr>
        <w:t>to be given to Clerks IT at Deployment)</w:t>
      </w:r>
      <w:r w:rsidR="000E2AF3">
        <w:rPr>
          <w:sz w:val="22"/>
        </w:rPr>
        <w:t xml:space="preserve"> </w:t>
      </w:r>
    </w:p>
    <w:p w:rsidR="006C4A86" w:rsidRDefault="006C4A86" w:rsidP="00D76A99">
      <w:pPr>
        <w:ind w:left="720"/>
        <w:rPr>
          <w:sz w:val="22"/>
        </w:rPr>
      </w:pPr>
    </w:p>
    <w:p w:rsidR="00D76A99" w:rsidRDefault="00D76A99" w:rsidP="00D76A99">
      <w:pPr>
        <w:rPr>
          <w:sz w:val="22"/>
        </w:rPr>
      </w:pPr>
      <w:r>
        <w:rPr>
          <w:sz w:val="22"/>
        </w:rPr>
        <w:t xml:space="preserve">b) </w:t>
      </w:r>
      <w:r w:rsidR="005D065B">
        <w:rPr>
          <w:sz w:val="22"/>
        </w:rPr>
        <w:t xml:space="preserve"> </w:t>
      </w:r>
      <w:r w:rsidR="009C008E">
        <w:rPr>
          <w:sz w:val="22"/>
          <w:u w:val="single"/>
        </w:rPr>
        <w:t>LR</w:t>
      </w:r>
      <w:r w:rsidR="005D065B">
        <w:rPr>
          <w:sz w:val="22"/>
          <w:u w:val="single"/>
        </w:rPr>
        <w:t>S</w:t>
      </w:r>
      <w:r w:rsidRPr="00D76A99">
        <w:rPr>
          <w:sz w:val="22"/>
          <w:u w:val="single"/>
        </w:rPr>
        <w:t xml:space="preserve"> Project Team will complete the following</w:t>
      </w:r>
      <w:r>
        <w:rPr>
          <w:sz w:val="22"/>
        </w:rPr>
        <w:t>:</w:t>
      </w:r>
    </w:p>
    <w:p w:rsidR="004756E6" w:rsidRDefault="004756E6" w:rsidP="0046297A">
      <w:pPr>
        <w:numPr>
          <w:ilvl w:val="0"/>
          <w:numId w:val="4"/>
        </w:numPr>
        <w:rPr>
          <w:sz w:val="22"/>
        </w:rPr>
      </w:pPr>
      <w:r w:rsidRPr="009C008E">
        <w:rPr>
          <w:sz w:val="22"/>
        </w:rPr>
        <w:t>Lobbyist Registry System demonstration</w:t>
      </w:r>
    </w:p>
    <w:p w:rsidR="00160C25" w:rsidRPr="00160C25" w:rsidRDefault="00160C25" w:rsidP="00160C25">
      <w:pPr>
        <w:numPr>
          <w:ilvl w:val="0"/>
          <w:numId w:val="4"/>
        </w:numPr>
        <w:rPr>
          <w:sz w:val="22"/>
        </w:rPr>
      </w:pPr>
      <w:r>
        <w:rPr>
          <w:sz w:val="22"/>
        </w:rPr>
        <w:t>Back-end Development</w:t>
      </w:r>
    </w:p>
    <w:p w:rsidR="007E011F" w:rsidRPr="009C008E" w:rsidRDefault="004756E6" w:rsidP="0046297A">
      <w:pPr>
        <w:numPr>
          <w:ilvl w:val="0"/>
          <w:numId w:val="4"/>
        </w:numPr>
        <w:rPr>
          <w:sz w:val="22"/>
        </w:rPr>
      </w:pPr>
      <w:r w:rsidRPr="009C008E">
        <w:rPr>
          <w:sz w:val="22"/>
        </w:rPr>
        <w:t>Functional Testing/ Performance Testing</w:t>
      </w:r>
    </w:p>
    <w:p w:rsidR="00D76A99" w:rsidRDefault="00D76A99" w:rsidP="0046297A">
      <w:pPr>
        <w:numPr>
          <w:ilvl w:val="0"/>
          <w:numId w:val="4"/>
        </w:numPr>
        <w:rPr>
          <w:sz w:val="22"/>
        </w:rPr>
      </w:pPr>
      <w:r w:rsidRPr="00D76A99">
        <w:rPr>
          <w:sz w:val="22"/>
        </w:rPr>
        <w:t>User Acceptance Testing and Performance</w:t>
      </w:r>
      <w:r w:rsidR="00696234">
        <w:rPr>
          <w:sz w:val="22"/>
        </w:rPr>
        <w:t>/</w:t>
      </w:r>
      <w:r w:rsidRPr="00D76A99">
        <w:rPr>
          <w:sz w:val="22"/>
        </w:rPr>
        <w:t xml:space="preserve">Stress Testing on </w:t>
      </w:r>
      <w:r w:rsidR="00696234">
        <w:rPr>
          <w:sz w:val="22"/>
        </w:rPr>
        <w:t xml:space="preserve">entire </w:t>
      </w:r>
      <w:r w:rsidR="00A608A5">
        <w:rPr>
          <w:sz w:val="22"/>
        </w:rPr>
        <w:t>Lobbyist Registry System</w:t>
      </w:r>
    </w:p>
    <w:p w:rsidR="000E2AF3" w:rsidRDefault="000E2AF3" w:rsidP="0046297A">
      <w:pPr>
        <w:numPr>
          <w:ilvl w:val="0"/>
          <w:numId w:val="4"/>
        </w:numPr>
        <w:rPr>
          <w:sz w:val="22"/>
        </w:rPr>
      </w:pPr>
      <w:r>
        <w:rPr>
          <w:sz w:val="22"/>
        </w:rPr>
        <w:t xml:space="preserve">Creation of the data extract from the </w:t>
      </w:r>
      <w:r w:rsidR="00A608A5">
        <w:rPr>
          <w:sz w:val="22"/>
        </w:rPr>
        <w:t>Lobbyist Registry</w:t>
      </w:r>
      <w:r>
        <w:rPr>
          <w:sz w:val="22"/>
        </w:rPr>
        <w:t xml:space="preserve"> system based on data schema</w:t>
      </w:r>
    </w:p>
    <w:p w:rsidR="000E2AF3" w:rsidRDefault="00E70521" w:rsidP="0046297A">
      <w:pPr>
        <w:numPr>
          <w:ilvl w:val="0"/>
          <w:numId w:val="4"/>
        </w:numPr>
        <w:rPr>
          <w:sz w:val="22"/>
        </w:rPr>
      </w:pPr>
      <w:r>
        <w:rPr>
          <w:sz w:val="22"/>
        </w:rPr>
        <w:t xml:space="preserve">Logistics management </w:t>
      </w:r>
      <w:r w:rsidR="000E2AF3">
        <w:rPr>
          <w:sz w:val="22"/>
        </w:rPr>
        <w:t>and p</w:t>
      </w:r>
      <w:r>
        <w:rPr>
          <w:sz w:val="22"/>
        </w:rPr>
        <w:t xml:space="preserve">rocess implementation ensuring </w:t>
      </w:r>
      <w:r w:rsidR="000E2AF3">
        <w:rPr>
          <w:sz w:val="22"/>
        </w:rPr>
        <w:t>the data feed is available for consumption by the WCM system</w:t>
      </w:r>
    </w:p>
    <w:p w:rsidR="000E2AF3" w:rsidRDefault="000E2AF3" w:rsidP="0046297A">
      <w:pPr>
        <w:numPr>
          <w:ilvl w:val="0"/>
          <w:numId w:val="4"/>
        </w:numPr>
        <w:rPr>
          <w:sz w:val="22"/>
        </w:rPr>
      </w:pPr>
      <w:r>
        <w:rPr>
          <w:sz w:val="22"/>
        </w:rPr>
        <w:t>Data feed monitoring and problem alert escalation procedures/implementation (as needed)</w:t>
      </w:r>
    </w:p>
    <w:p w:rsidR="000E2AF3" w:rsidRDefault="000E2AF3" w:rsidP="0046297A">
      <w:pPr>
        <w:numPr>
          <w:ilvl w:val="0"/>
          <w:numId w:val="4"/>
        </w:numPr>
        <w:rPr>
          <w:sz w:val="22"/>
        </w:rPr>
      </w:pPr>
      <w:r>
        <w:rPr>
          <w:sz w:val="22"/>
        </w:rPr>
        <w:t>Backup and recovery plan implementation as needed</w:t>
      </w:r>
    </w:p>
    <w:p w:rsidR="006C4A86" w:rsidRDefault="000E2AF3" w:rsidP="0046297A">
      <w:pPr>
        <w:numPr>
          <w:ilvl w:val="0"/>
          <w:numId w:val="4"/>
        </w:numPr>
        <w:rPr>
          <w:sz w:val="22"/>
        </w:rPr>
      </w:pPr>
      <w:r>
        <w:rPr>
          <w:sz w:val="22"/>
        </w:rPr>
        <w:t>Provision and approval for all content to be integrated within the public facing website</w:t>
      </w:r>
    </w:p>
    <w:p w:rsidR="000E2AF3" w:rsidRDefault="000E2AF3" w:rsidP="0046297A">
      <w:pPr>
        <w:numPr>
          <w:ilvl w:val="0"/>
          <w:numId w:val="4"/>
        </w:numPr>
        <w:rPr>
          <w:sz w:val="22"/>
        </w:rPr>
      </w:pPr>
      <w:r w:rsidRPr="000E2AF3">
        <w:rPr>
          <w:sz w:val="22"/>
        </w:rPr>
        <w:t>Implementation and communication plan for the integration of the new interface with the existing website and removal and archiving of existing content and the resources to implement the plan</w:t>
      </w:r>
    </w:p>
    <w:p w:rsidR="000E2AF3" w:rsidRDefault="000E2AF3" w:rsidP="0046297A">
      <w:pPr>
        <w:numPr>
          <w:ilvl w:val="0"/>
          <w:numId w:val="4"/>
        </w:numPr>
        <w:rPr>
          <w:sz w:val="22"/>
        </w:rPr>
      </w:pPr>
      <w:r>
        <w:rPr>
          <w:sz w:val="22"/>
        </w:rPr>
        <w:t xml:space="preserve">Creation and implementation of a sustainment plan for the new interface </w:t>
      </w:r>
    </w:p>
    <w:p w:rsidR="00B36EFD" w:rsidRPr="007D3B6D" w:rsidRDefault="00E70521" w:rsidP="00B36EFD">
      <w:pPr>
        <w:rPr>
          <w:sz w:val="2"/>
        </w:rPr>
      </w:pPr>
      <w:r>
        <w:rPr>
          <w:sz w:val="22"/>
        </w:rPr>
        <w:br w:type="page"/>
      </w:r>
    </w:p>
    <w:p w:rsidR="00AC024E" w:rsidRPr="000E2AF3" w:rsidRDefault="002E42B6" w:rsidP="009F5D1B">
      <w:pPr>
        <w:pStyle w:val="Heading1"/>
        <w:rPr>
          <w:sz w:val="22"/>
        </w:rPr>
      </w:pPr>
      <w:bookmarkStart w:id="11" w:name="_Toc398124240"/>
      <w:r w:rsidRPr="002E42B6">
        <w:rPr>
          <w:sz w:val="22"/>
        </w:rPr>
        <w:t>Timelines</w:t>
      </w:r>
      <w:bookmarkEnd w:id="10"/>
      <w:bookmarkEnd w:id="11"/>
    </w:p>
    <w:tbl>
      <w:tblPr>
        <w:tblW w:w="10028" w:type="dxa"/>
        <w:tblInd w:w="250" w:type="dxa"/>
        <w:tblBorders>
          <w:top w:val="single" w:sz="12"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378"/>
        <w:gridCol w:w="5400"/>
        <w:gridCol w:w="2250"/>
      </w:tblGrid>
      <w:tr w:rsidR="00E70521" w:rsidRPr="000E2AF3" w:rsidTr="007D3B6D">
        <w:trPr>
          <w:trHeight w:val="397"/>
          <w:tblHeader/>
        </w:trPr>
        <w:tc>
          <w:tcPr>
            <w:tcW w:w="2378" w:type="dxa"/>
            <w:tcBorders>
              <w:top w:val="single" w:sz="4" w:space="0" w:color="auto"/>
            </w:tcBorders>
            <w:shd w:val="clear" w:color="auto" w:fill="F2F2F2"/>
            <w:vAlign w:val="center"/>
          </w:tcPr>
          <w:p w:rsidR="00E70521" w:rsidRPr="000E2AF3" w:rsidRDefault="00E70521" w:rsidP="00AC024E">
            <w:pPr>
              <w:pStyle w:val="BodyText"/>
              <w:jc w:val="center"/>
              <w:rPr>
                <w:b/>
                <w:i w:val="0"/>
                <w:sz w:val="22"/>
              </w:rPr>
            </w:pPr>
            <w:r>
              <w:rPr>
                <w:b/>
                <w:i w:val="0"/>
                <w:sz w:val="22"/>
              </w:rPr>
              <w:t>High-Level Milestones</w:t>
            </w:r>
          </w:p>
        </w:tc>
        <w:tc>
          <w:tcPr>
            <w:tcW w:w="5400" w:type="dxa"/>
            <w:tcBorders>
              <w:top w:val="single" w:sz="4" w:space="0" w:color="auto"/>
            </w:tcBorders>
            <w:shd w:val="clear" w:color="auto" w:fill="F2F2F2"/>
          </w:tcPr>
          <w:p w:rsidR="0074282D" w:rsidRPr="0074282D" w:rsidRDefault="0074282D" w:rsidP="00AC024E">
            <w:pPr>
              <w:pStyle w:val="BodyText"/>
              <w:jc w:val="center"/>
              <w:rPr>
                <w:b/>
                <w:i w:val="0"/>
                <w:sz w:val="10"/>
              </w:rPr>
            </w:pPr>
          </w:p>
          <w:p w:rsidR="00E70521" w:rsidRDefault="00E70521" w:rsidP="00AC024E">
            <w:pPr>
              <w:pStyle w:val="BodyText"/>
              <w:jc w:val="center"/>
              <w:rPr>
                <w:b/>
                <w:i w:val="0"/>
                <w:sz w:val="22"/>
              </w:rPr>
            </w:pPr>
            <w:r>
              <w:rPr>
                <w:b/>
                <w:i w:val="0"/>
                <w:sz w:val="22"/>
              </w:rPr>
              <w:t>Responsible</w:t>
            </w:r>
            <w:r w:rsidR="00D464FA">
              <w:rPr>
                <w:b/>
                <w:i w:val="0"/>
                <w:sz w:val="22"/>
              </w:rPr>
              <w:t xml:space="preserve"> Person(s)</w:t>
            </w:r>
          </w:p>
        </w:tc>
        <w:tc>
          <w:tcPr>
            <w:tcW w:w="2250" w:type="dxa"/>
            <w:tcBorders>
              <w:top w:val="single" w:sz="4" w:space="0" w:color="auto"/>
            </w:tcBorders>
            <w:shd w:val="clear" w:color="auto" w:fill="F2F2F2"/>
            <w:vAlign w:val="center"/>
          </w:tcPr>
          <w:p w:rsidR="00E70521" w:rsidRPr="000E2AF3" w:rsidRDefault="00E70521" w:rsidP="00AC024E">
            <w:pPr>
              <w:pStyle w:val="BodyText"/>
              <w:jc w:val="center"/>
              <w:rPr>
                <w:b/>
                <w:i w:val="0"/>
                <w:sz w:val="22"/>
              </w:rPr>
            </w:pPr>
            <w:r>
              <w:rPr>
                <w:b/>
                <w:i w:val="0"/>
                <w:sz w:val="22"/>
              </w:rPr>
              <w:t>Target Completion Dates</w:t>
            </w:r>
          </w:p>
        </w:tc>
      </w:tr>
      <w:tr w:rsidR="00E70521" w:rsidTr="007D3B6D">
        <w:tblPrEx>
          <w:tblLook w:val="0000" w:firstRow="0" w:lastRow="0" w:firstColumn="0" w:lastColumn="0" w:noHBand="0" w:noVBand="0"/>
        </w:tblPrEx>
        <w:trPr>
          <w:trHeight w:val="458"/>
        </w:trPr>
        <w:tc>
          <w:tcPr>
            <w:tcW w:w="2378" w:type="dxa"/>
          </w:tcPr>
          <w:p w:rsidR="00E70521" w:rsidRPr="000E2AF3" w:rsidRDefault="00E70521" w:rsidP="007D3B6D">
            <w:pPr>
              <w:pStyle w:val="NoSpacing"/>
              <w:jc w:val="right"/>
              <w:rPr>
                <w:rFonts w:ascii="Arial" w:hAnsi="Arial" w:cs="Arial"/>
              </w:rPr>
            </w:pPr>
            <w:r>
              <w:rPr>
                <w:rFonts w:ascii="Arial" w:hAnsi="Arial" w:cs="Arial"/>
              </w:rPr>
              <w:t>Planning Meeting</w:t>
            </w:r>
          </w:p>
        </w:tc>
        <w:tc>
          <w:tcPr>
            <w:tcW w:w="5400" w:type="dxa"/>
          </w:tcPr>
          <w:p w:rsidR="0074282D" w:rsidRDefault="0074282D" w:rsidP="00F54A16">
            <w:pPr>
              <w:pStyle w:val="NoSpacing"/>
              <w:rPr>
                <w:rFonts w:ascii="Arial" w:hAnsi="Arial" w:cs="Arial"/>
              </w:rPr>
            </w:pPr>
            <w:r>
              <w:rPr>
                <w:rFonts w:ascii="Arial" w:hAnsi="Arial" w:cs="Arial"/>
              </w:rPr>
              <w:t xml:space="preserve">Web Content Management Group </w:t>
            </w:r>
          </w:p>
          <w:p w:rsidR="0074282D" w:rsidRDefault="0074282D" w:rsidP="007D3B6D">
            <w:pPr>
              <w:pStyle w:val="NoSpacing"/>
              <w:rPr>
                <w:rFonts w:ascii="Arial" w:hAnsi="Arial" w:cs="Arial"/>
              </w:rPr>
            </w:pPr>
            <w:r>
              <w:rPr>
                <w:rFonts w:ascii="Arial" w:hAnsi="Arial" w:cs="Arial"/>
              </w:rPr>
              <w:t>Lobbyist Register Project Team</w:t>
            </w:r>
          </w:p>
        </w:tc>
        <w:tc>
          <w:tcPr>
            <w:tcW w:w="2250" w:type="dxa"/>
          </w:tcPr>
          <w:p w:rsidR="00E70521" w:rsidRPr="003750BF" w:rsidRDefault="00E70521" w:rsidP="00F54A16">
            <w:pPr>
              <w:pStyle w:val="NoSpacing"/>
              <w:rPr>
                <w:rFonts w:ascii="Arial" w:hAnsi="Arial" w:cs="Arial"/>
              </w:rPr>
            </w:pPr>
            <w:r>
              <w:rPr>
                <w:rFonts w:ascii="Arial" w:hAnsi="Arial" w:cs="Arial"/>
              </w:rPr>
              <w:t>December 14, 2015</w:t>
            </w:r>
          </w:p>
        </w:tc>
      </w:tr>
      <w:tr w:rsidR="00443C82" w:rsidTr="007D3B6D">
        <w:tblPrEx>
          <w:tblLook w:val="0000" w:firstRow="0" w:lastRow="0" w:firstColumn="0" w:lastColumn="0" w:noHBand="0" w:noVBand="0"/>
        </w:tblPrEx>
        <w:trPr>
          <w:trHeight w:val="458"/>
        </w:trPr>
        <w:tc>
          <w:tcPr>
            <w:tcW w:w="2378" w:type="dxa"/>
          </w:tcPr>
          <w:p w:rsidR="00443C82" w:rsidRPr="00FF1C34" w:rsidRDefault="00443C82" w:rsidP="007D3B6D">
            <w:pPr>
              <w:pStyle w:val="NoSpacing"/>
              <w:jc w:val="right"/>
              <w:rPr>
                <w:rFonts w:ascii="Arial" w:hAnsi="Arial" w:cs="Arial"/>
              </w:rPr>
            </w:pPr>
            <w:r w:rsidRPr="00FF1C34">
              <w:rPr>
                <w:rFonts w:ascii="Arial" w:hAnsi="Arial" w:cs="Arial"/>
              </w:rPr>
              <w:t>System Review</w:t>
            </w:r>
          </w:p>
        </w:tc>
        <w:tc>
          <w:tcPr>
            <w:tcW w:w="5400" w:type="dxa"/>
          </w:tcPr>
          <w:p w:rsidR="00443C82" w:rsidRPr="00FF1C34" w:rsidRDefault="00443C82" w:rsidP="00F54A16">
            <w:pPr>
              <w:pStyle w:val="NoSpacing"/>
              <w:rPr>
                <w:rFonts w:ascii="Arial" w:hAnsi="Arial" w:cs="Arial"/>
              </w:rPr>
            </w:pPr>
            <w:r w:rsidRPr="00FF1C34">
              <w:rPr>
                <w:rFonts w:ascii="Arial" w:hAnsi="Arial" w:cs="Arial"/>
              </w:rPr>
              <w:t>Ibiwumi Ogungbade</w:t>
            </w:r>
          </w:p>
          <w:p w:rsidR="00443C82" w:rsidRPr="00FF1C34" w:rsidRDefault="00443C82" w:rsidP="00F54A16">
            <w:pPr>
              <w:pStyle w:val="NoSpacing"/>
              <w:rPr>
                <w:rFonts w:ascii="Arial" w:hAnsi="Arial" w:cs="Arial"/>
              </w:rPr>
            </w:pPr>
            <w:r w:rsidRPr="00FF1C34">
              <w:rPr>
                <w:rFonts w:ascii="Arial" w:hAnsi="Arial" w:cs="Arial"/>
              </w:rPr>
              <w:t>Lobbyist Registry Project- Business Analyst</w:t>
            </w:r>
          </w:p>
          <w:p w:rsidR="00443C82" w:rsidRPr="00FF1C34" w:rsidRDefault="00443C82" w:rsidP="00F54A16">
            <w:pPr>
              <w:pStyle w:val="NoSpacing"/>
              <w:rPr>
                <w:rFonts w:ascii="Arial" w:hAnsi="Arial" w:cs="Arial"/>
              </w:rPr>
            </w:pPr>
          </w:p>
          <w:p w:rsidR="00443C82" w:rsidRPr="00FF1C34" w:rsidRDefault="00443C82" w:rsidP="00F54A16">
            <w:pPr>
              <w:pStyle w:val="NoSpacing"/>
              <w:rPr>
                <w:rFonts w:ascii="Arial" w:hAnsi="Arial" w:cs="Arial"/>
              </w:rPr>
            </w:pPr>
            <w:r w:rsidRPr="00FF1C34">
              <w:rPr>
                <w:rFonts w:ascii="Arial" w:hAnsi="Arial" w:cs="Arial"/>
              </w:rPr>
              <w:t>Rob Williams</w:t>
            </w:r>
          </w:p>
          <w:p w:rsidR="00443C82" w:rsidRPr="00FF1C34" w:rsidRDefault="00443C82" w:rsidP="00F54A16">
            <w:pPr>
              <w:pStyle w:val="NoSpacing"/>
              <w:rPr>
                <w:rFonts w:ascii="Arial" w:hAnsi="Arial" w:cs="Arial"/>
              </w:rPr>
            </w:pPr>
            <w:r w:rsidRPr="00FF1C34">
              <w:rPr>
                <w:rFonts w:ascii="Arial" w:hAnsi="Arial" w:cs="Arial"/>
              </w:rPr>
              <w:t>Uni Oh</w:t>
            </w:r>
          </w:p>
          <w:p w:rsidR="00443C82" w:rsidRPr="00FF1C34" w:rsidRDefault="00443C82" w:rsidP="00F54A16">
            <w:pPr>
              <w:pStyle w:val="NoSpacing"/>
              <w:rPr>
                <w:rFonts w:ascii="Arial" w:hAnsi="Arial" w:cs="Arial"/>
              </w:rPr>
            </w:pPr>
            <w:r w:rsidRPr="00FF1C34">
              <w:rPr>
                <w:rFonts w:ascii="Arial" w:hAnsi="Arial" w:cs="Arial"/>
              </w:rPr>
              <w:t>Web Content Management Group</w:t>
            </w:r>
          </w:p>
        </w:tc>
        <w:tc>
          <w:tcPr>
            <w:tcW w:w="2250" w:type="dxa"/>
          </w:tcPr>
          <w:p w:rsidR="00443C82" w:rsidRPr="00FF1C34" w:rsidRDefault="004756E6" w:rsidP="00F54A16">
            <w:pPr>
              <w:pStyle w:val="NoSpacing"/>
              <w:rPr>
                <w:rFonts w:ascii="Arial" w:hAnsi="Arial" w:cs="Arial"/>
              </w:rPr>
            </w:pPr>
            <w:r w:rsidRPr="00FF1C34">
              <w:rPr>
                <w:rFonts w:ascii="Arial" w:hAnsi="Arial" w:cs="Arial"/>
              </w:rPr>
              <w:t>January 6</w:t>
            </w:r>
            <w:r w:rsidRPr="00FF1C34">
              <w:rPr>
                <w:rFonts w:ascii="Arial" w:hAnsi="Arial" w:cs="Arial"/>
                <w:vertAlign w:val="superscript"/>
              </w:rPr>
              <w:t>th</w:t>
            </w:r>
            <w:r w:rsidRPr="00FF1C34">
              <w:rPr>
                <w:rFonts w:ascii="Arial" w:hAnsi="Arial" w:cs="Arial"/>
              </w:rPr>
              <w:t xml:space="preserve"> 2016</w:t>
            </w:r>
          </w:p>
        </w:tc>
      </w:tr>
      <w:tr w:rsidR="00443C82" w:rsidTr="007D3B6D">
        <w:tblPrEx>
          <w:tblLook w:val="0000" w:firstRow="0" w:lastRow="0" w:firstColumn="0" w:lastColumn="0" w:noHBand="0" w:noVBand="0"/>
        </w:tblPrEx>
        <w:trPr>
          <w:trHeight w:val="458"/>
        </w:trPr>
        <w:tc>
          <w:tcPr>
            <w:tcW w:w="2378" w:type="dxa"/>
          </w:tcPr>
          <w:p w:rsidR="00443C82" w:rsidRPr="00FF1C34" w:rsidRDefault="00443C82" w:rsidP="007D3B6D">
            <w:pPr>
              <w:pStyle w:val="NoSpacing"/>
              <w:jc w:val="right"/>
              <w:rPr>
                <w:rFonts w:ascii="Arial" w:hAnsi="Arial" w:cs="Arial"/>
              </w:rPr>
            </w:pPr>
            <w:r w:rsidRPr="00FF1C34">
              <w:rPr>
                <w:rFonts w:ascii="Arial" w:hAnsi="Arial" w:cs="Arial"/>
              </w:rPr>
              <w:t>Draft Mock-up</w:t>
            </w:r>
          </w:p>
        </w:tc>
        <w:tc>
          <w:tcPr>
            <w:tcW w:w="5400" w:type="dxa"/>
          </w:tcPr>
          <w:p w:rsidR="00443C82" w:rsidRPr="00FF1C34" w:rsidRDefault="00443C82" w:rsidP="00F54A16">
            <w:pPr>
              <w:pStyle w:val="NoSpacing"/>
              <w:rPr>
                <w:rFonts w:ascii="Arial" w:hAnsi="Arial" w:cs="Arial"/>
              </w:rPr>
            </w:pPr>
            <w:r w:rsidRPr="00FF1C34">
              <w:rPr>
                <w:rFonts w:ascii="Arial" w:hAnsi="Arial" w:cs="Arial"/>
              </w:rPr>
              <w:t>Rob Williams</w:t>
            </w:r>
            <w:r w:rsidR="00FF1C34">
              <w:rPr>
                <w:rFonts w:ascii="Arial" w:hAnsi="Arial" w:cs="Arial"/>
              </w:rPr>
              <w:t>/ Uni Oh</w:t>
            </w:r>
          </w:p>
          <w:p w:rsidR="00443C82" w:rsidRPr="00FF1C34" w:rsidRDefault="00443C82" w:rsidP="00F54A16">
            <w:pPr>
              <w:pStyle w:val="NoSpacing"/>
              <w:rPr>
                <w:rFonts w:ascii="Arial" w:hAnsi="Arial" w:cs="Arial"/>
              </w:rPr>
            </w:pPr>
            <w:r w:rsidRPr="00FF1C34">
              <w:rPr>
                <w:rFonts w:ascii="Arial" w:hAnsi="Arial" w:cs="Arial"/>
              </w:rPr>
              <w:t>Web Content Management Group</w:t>
            </w:r>
          </w:p>
          <w:p w:rsidR="00443C82" w:rsidRPr="00FF1C34" w:rsidRDefault="00443C82" w:rsidP="00F54A16">
            <w:pPr>
              <w:pStyle w:val="NoSpacing"/>
              <w:rPr>
                <w:rFonts w:ascii="Arial" w:hAnsi="Arial" w:cs="Arial"/>
              </w:rPr>
            </w:pPr>
          </w:p>
        </w:tc>
        <w:tc>
          <w:tcPr>
            <w:tcW w:w="2250" w:type="dxa"/>
          </w:tcPr>
          <w:p w:rsidR="00443C82" w:rsidRPr="00FF1C34" w:rsidRDefault="00443C82"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Default="00E70521" w:rsidP="00F54A16">
            <w:pPr>
              <w:pStyle w:val="NoSpacing"/>
              <w:jc w:val="right"/>
              <w:rPr>
                <w:rFonts w:ascii="Arial" w:hAnsi="Arial" w:cs="Arial"/>
              </w:rPr>
            </w:pPr>
            <w:r>
              <w:rPr>
                <w:rFonts w:ascii="Arial" w:hAnsi="Arial" w:cs="Arial"/>
              </w:rPr>
              <w:t>Design Sessions</w:t>
            </w:r>
          </w:p>
          <w:p w:rsidR="00E70521" w:rsidRPr="003750BF" w:rsidRDefault="00E70521" w:rsidP="00F54A16">
            <w:pPr>
              <w:pStyle w:val="NoSpacing"/>
              <w:jc w:val="right"/>
              <w:rPr>
                <w:rFonts w:ascii="Arial" w:hAnsi="Arial" w:cs="Arial"/>
              </w:rPr>
            </w:pPr>
          </w:p>
        </w:tc>
        <w:tc>
          <w:tcPr>
            <w:tcW w:w="5400" w:type="dxa"/>
          </w:tcPr>
          <w:p w:rsidR="00710995" w:rsidRDefault="0074282D" w:rsidP="00F54A16">
            <w:pPr>
              <w:pStyle w:val="NoSpacing"/>
              <w:rPr>
                <w:rFonts w:ascii="Arial" w:hAnsi="Arial" w:cs="Arial"/>
              </w:rPr>
            </w:pPr>
            <w:r>
              <w:rPr>
                <w:rFonts w:ascii="Arial" w:hAnsi="Arial" w:cs="Arial"/>
              </w:rPr>
              <w:t>Rob Williams</w:t>
            </w:r>
            <w:r w:rsidR="00101849">
              <w:rPr>
                <w:rFonts w:ascii="Arial" w:hAnsi="Arial" w:cs="Arial"/>
              </w:rPr>
              <w:t>/ Uni Oh</w:t>
            </w:r>
            <w:r>
              <w:rPr>
                <w:rFonts w:ascii="Arial" w:hAnsi="Arial" w:cs="Arial"/>
              </w:rPr>
              <w:t xml:space="preserve">, </w:t>
            </w:r>
          </w:p>
          <w:p w:rsidR="0074282D" w:rsidRDefault="0074282D" w:rsidP="00F54A16">
            <w:pPr>
              <w:pStyle w:val="NoSpacing"/>
              <w:rPr>
                <w:rFonts w:ascii="Arial" w:hAnsi="Arial" w:cs="Arial"/>
              </w:rPr>
            </w:pPr>
            <w:r>
              <w:rPr>
                <w:rFonts w:ascii="Arial" w:hAnsi="Arial" w:cs="Arial"/>
              </w:rPr>
              <w:t xml:space="preserve">Web Content Management Group </w:t>
            </w:r>
          </w:p>
          <w:p w:rsidR="00710995" w:rsidRDefault="00710995" w:rsidP="00F54A16">
            <w:pPr>
              <w:pStyle w:val="NoSpacing"/>
              <w:rPr>
                <w:rFonts w:ascii="Arial" w:hAnsi="Arial" w:cs="Arial"/>
              </w:rPr>
            </w:pPr>
          </w:p>
          <w:p w:rsidR="007D3B6D" w:rsidRDefault="0074282D" w:rsidP="00F54A16">
            <w:pPr>
              <w:pStyle w:val="NoSpacing"/>
              <w:rPr>
                <w:rFonts w:ascii="Arial" w:hAnsi="Arial" w:cs="Arial"/>
              </w:rPr>
            </w:pPr>
            <w:r>
              <w:rPr>
                <w:rFonts w:ascii="Arial" w:hAnsi="Arial" w:cs="Arial"/>
              </w:rPr>
              <w:t xml:space="preserve">Ibiwumi </w:t>
            </w:r>
            <w:r w:rsidR="00D8739B">
              <w:rPr>
                <w:rFonts w:ascii="Arial" w:hAnsi="Arial" w:cs="Arial"/>
              </w:rPr>
              <w:t>Ogungbade</w:t>
            </w:r>
            <w:r>
              <w:rPr>
                <w:rFonts w:ascii="Arial" w:hAnsi="Arial" w:cs="Arial"/>
              </w:rPr>
              <w:t xml:space="preserve">, </w:t>
            </w:r>
          </w:p>
          <w:p w:rsidR="00710995" w:rsidRDefault="00710995" w:rsidP="007D3B6D">
            <w:pPr>
              <w:pStyle w:val="NoSpacing"/>
              <w:rPr>
                <w:rFonts w:ascii="Arial" w:hAnsi="Arial" w:cs="Arial"/>
              </w:rPr>
            </w:pPr>
            <w:r>
              <w:rPr>
                <w:rFonts w:ascii="Arial" w:hAnsi="Arial" w:cs="Arial"/>
              </w:rPr>
              <w:t>Lobbyist Register Project – Business Analyst</w:t>
            </w:r>
          </w:p>
        </w:tc>
        <w:tc>
          <w:tcPr>
            <w:tcW w:w="2250" w:type="dxa"/>
          </w:tcPr>
          <w:p w:rsidR="00E70521"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Pr="003750BF" w:rsidRDefault="00E70521" w:rsidP="007D3B6D">
            <w:pPr>
              <w:pStyle w:val="NoSpacing"/>
              <w:jc w:val="right"/>
              <w:rPr>
                <w:rFonts w:ascii="Arial" w:hAnsi="Arial" w:cs="Arial"/>
              </w:rPr>
            </w:pPr>
            <w:r>
              <w:rPr>
                <w:rFonts w:ascii="Arial" w:hAnsi="Arial" w:cs="Arial"/>
              </w:rPr>
              <w:t>Sponsor – Client Review and Approval</w:t>
            </w:r>
          </w:p>
        </w:tc>
        <w:tc>
          <w:tcPr>
            <w:tcW w:w="5400" w:type="dxa"/>
          </w:tcPr>
          <w:p w:rsidR="00710995" w:rsidRDefault="00710995" w:rsidP="00F54A16">
            <w:pPr>
              <w:pStyle w:val="NoSpacing"/>
              <w:rPr>
                <w:rFonts w:ascii="Arial" w:hAnsi="Arial" w:cs="Arial"/>
              </w:rPr>
            </w:pPr>
            <w:r>
              <w:rPr>
                <w:rFonts w:ascii="Arial" w:hAnsi="Arial" w:cs="Arial"/>
              </w:rPr>
              <w:t xml:space="preserve">Monika Matel-Sousa &amp; Ibiwumi </w:t>
            </w:r>
            <w:r w:rsidR="00D8739B">
              <w:rPr>
                <w:rFonts w:ascii="Arial" w:hAnsi="Arial" w:cs="Arial"/>
              </w:rPr>
              <w:t>Ogungbade</w:t>
            </w:r>
          </w:p>
          <w:p w:rsidR="00710995" w:rsidRDefault="00710995" w:rsidP="00710995">
            <w:pPr>
              <w:pStyle w:val="NoSpacing"/>
              <w:rPr>
                <w:rFonts w:ascii="Arial" w:hAnsi="Arial" w:cs="Arial"/>
              </w:rPr>
            </w:pPr>
            <w:r>
              <w:rPr>
                <w:rFonts w:ascii="Arial" w:hAnsi="Arial" w:cs="Arial"/>
              </w:rPr>
              <w:t>Lobbyist Register Project Team</w:t>
            </w:r>
          </w:p>
        </w:tc>
        <w:tc>
          <w:tcPr>
            <w:tcW w:w="2250" w:type="dxa"/>
          </w:tcPr>
          <w:p w:rsidR="00E70521"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Pr="003750BF" w:rsidRDefault="008D27B4" w:rsidP="007D3B6D">
            <w:pPr>
              <w:pStyle w:val="NoSpacing"/>
              <w:jc w:val="right"/>
              <w:rPr>
                <w:rFonts w:ascii="Arial" w:hAnsi="Arial" w:cs="Arial"/>
              </w:rPr>
            </w:pPr>
            <w:r>
              <w:rPr>
                <w:rFonts w:ascii="Arial" w:hAnsi="Arial" w:cs="Arial"/>
              </w:rPr>
              <w:t>Prototype Review</w:t>
            </w:r>
            <w:r w:rsidR="00E70521" w:rsidRPr="003750BF">
              <w:rPr>
                <w:rFonts w:ascii="Arial" w:hAnsi="Arial" w:cs="Arial"/>
              </w:rPr>
              <w:t xml:space="preserve"> </w:t>
            </w:r>
          </w:p>
        </w:tc>
        <w:tc>
          <w:tcPr>
            <w:tcW w:w="5400" w:type="dxa"/>
          </w:tcPr>
          <w:p w:rsidR="008D27B4" w:rsidRDefault="008D27B4" w:rsidP="00710995">
            <w:pPr>
              <w:pStyle w:val="NoSpacing"/>
              <w:rPr>
                <w:rFonts w:ascii="Arial" w:hAnsi="Arial" w:cs="Arial"/>
              </w:rPr>
            </w:pPr>
            <w:r>
              <w:rPr>
                <w:rFonts w:ascii="Arial" w:hAnsi="Arial" w:cs="Arial"/>
              </w:rPr>
              <w:t>Ibiwumi Ogungbade</w:t>
            </w:r>
          </w:p>
          <w:p w:rsidR="008D27B4" w:rsidRDefault="008D27B4" w:rsidP="00710995">
            <w:pPr>
              <w:pStyle w:val="NoSpacing"/>
              <w:rPr>
                <w:rFonts w:ascii="Arial" w:hAnsi="Arial" w:cs="Arial"/>
              </w:rPr>
            </w:pPr>
            <w:r>
              <w:rPr>
                <w:rFonts w:ascii="Arial" w:hAnsi="Arial" w:cs="Arial"/>
              </w:rPr>
              <w:t>Lobbyist Register Project – Business Analyst</w:t>
            </w:r>
          </w:p>
          <w:p w:rsidR="008D27B4" w:rsidRDefault="008D27B4" w:rsidP="00710995">
            <w:pPr>
              <w:pStyle w:val="NoSpacing"/>
              <w:rPr>
                <w:rFonts w:ascii="Arial" w:hAnsi="Arial" w:cs="Arial"/>
              </w:rPr>
            </w:pPr>
          </w:p>
          <w:p w:rsidR="00710995" w:rsidRDefault="008D27B4" w:rsidP="00710995">
            <w:pPr>
              <w:pStyle w:val="NoSpacing"/>
              <w:rPr>
                <w:rFonts w:ascii="Arial" w:hAnsi="Arial" w:cs="Arial"/>
              </w:rPr>
            </w:pPr>
            <w:r>
              <w:rPr>
                <w:rFonts w:ascii="Arial" w:hAnsi="Arial" w:cs="Arial"/>
              </w:rPr>
              <w:t>Uni Oh</w:t>
            </w:r>
            <w:r w:rsidR="00710995">
              <w:rPr>
                <w:rFonts w:ascii="Arial" w:hAnsi="Arial" w:cs="Arial"/>
              </w:rPr>
              <w:t xml:space="preserve">, </w:t>
            </w:r>
          </w:p>
          <w:p w:rsidR="00710995" w:rsidRDefault="00710995" w:rsidP="007D3B6D">
            <w:pPr>
              <w:pStyle w:val="NoSpacing"/>
              <w:rPr>
                <w:rFonts w:ascii="Arial" w:hAnsi="Arial" w:cs="Arial"/>
              </w:rPr>
            </w:pPr>
            <w:r>
              <w:rPr>
                <w:rFonts w:ascii="Arial" w:hAnsi="Arial" w:cs="Arial"/>
              </w:rPr>
              <w:t xml:space="preserve">Web Content Management Group </w:t>
            </w:r>
          </w:p>
        </w:tc>
        <w:tc>
          <w:tcPr>
            <w:tcW w:w="2250" w:type="dxa"/>
          </w:tcPr>
          <w:p w:rsidR="00E70521" w:rsidRDefault="00E70521" w:rsidP="00F54A16">
            <w:pPr>
              <w:pStyle w:val="NoSpacing"/>
              <w:rPr>
                <w:rFonts w:ascii="Arial" w:hAnsi="Arial" w:cs="Arial"/>
              </w:rPr>
            </w:pPr>
          </w:p>
          <w:p w:rsidR="00E70521" w:rsidRDefault="00E70521" w:rsidP="00F54A16">
            <w:pPr>
              <w:pStyle w:val="NoSpacing"/>
              <w:rPr>
                <w:rFonts w:ascii="Arial" w:hAnsi="Arial" w:cs="Arial"/>
              </w:rPr>
            </w:pPr>
          </w:p>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Default="00E70521" w:rsidP="00F54A16">
            <w:pPr>
              <w:pStyle w:val="NoSpacing"/>
              <w:jc w:val="right"/>
              <w:rPr>
                <w:rFonts w:ascii="Arial" w:hAnsi="Arial" w:cs="Arial"/>
              </w:rPr>
            </w:pPr>
            <w:r>
              <w:rPr>
                <w:rFonts w:ascii="Arial" w:hAnsi="Arial" w:cs="Arial"/>
              </w:rPr>
              <w:t>Unit Testing</w:t>
            </w:r>
          </w:p>
          <w:p w:rsidR="00E70521" w:rsidRPr="003750BF" w:rsidRDefault="00E70521" w:rsidP="00F54A16">
            <w:pPr>
              <w:pStyle w:val="NoSpacing"/>
              <w:jc w:val="right"/>
              <w:rPr>
                <w:rFonts w:ascii="Arial" w:hAnsi="Arial" w:cs="Arial"/>
              </w:rPr>
            </w:pPr>
          </w:p>
        </w:tc>
        <w:tc>
          <w:tcPr>
            <w:tcW w:w="5400" w:type="dxa"/>
          </w:tcPr>
          <w:p w:rsidR="00710995" w:rsidRDefault="008D27B4" w:rsidP="00710995">
            <w:pPr>
              <w:pStyle w:val="NoSpacing"/>
              <w:rPr>
                <w:rFonts w:ascii="Arial" w:hAnsi="Arial" w:cs="Arial"/>
              </w:rPr>
            </w:pPr>
            <w:r>
              <w:rPr>
                <w:rFonts w:ascii="Arial" w:hAnsi="Arial" w:cs="Arial"/>
              </w:rPr>
              <w:t>George Ngan</w:t>
            </w:r>
            <w:r w:rsidR="00710995">
              <w:rPr>
                <w:rFonts w:ascii="Arial" w:hAnsi="Arial" w:cs="Arial"/>
              </w:rPr>
              <w:t xml:space="preserve">, </w:t>
            </w:r>
          </w:p>
          <w:p w:rsidR="00710995" w:rsidRPr="003750BF" w:rsidRDefault="008D27B4" w:rsidP="00FA3A34">
            <w:pPr>
              <w:pStyle w:val="NoSpacing"/>
              <w:rPr>
                <w:rFonts w:ascii="Arial" w:hAnsi="Arial" w:cs="Arial"/>
              </w:rPr>
            </w:pPr>
            <w:r>
              <w:rPr>
                <w:rFonts w:ascii="Arial" w:hAnsi="Arial" w:cs="Arial"/>
              </w:rPr>
              <w:t xml:space="preserve">Lobbyist Register Project – </w:t>
            </w:r>
            <w:r w:rsidR="00FA3A34">
              <w:rPr>
                <w:rFonts w:ascii="Arial" w:hAnsi="Arial" w:cs="Arial"/>
              </w:rPr>
              <w:t>Developer</w:t>
            </w:r>
            <w:r w:rsidDel="008D27B4">
              <w:rPr>
                <w:rFonts w:ascii="Arial" w:hAnsi="Arial" w:cs="Arial"/>
              </w:rPr>
              <w:t xml:space="preserve"> </w:t>
            </w:r>
          </w:p>
        </w:tc>
        <w:tc>
          <w:tcPr>
            <w:tcW w:w="2250" w:type="dxa"/>
          </w:tcPr>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7D3B6D" w:rsidRDefault="00E70521" w:rsidP="00F54A16">
            <w:pPr>
              <w:pStyle w:val="NoSpacing"/>
              <w:jc w:val="right"/>
              <w:rPr>
                <w:rFonts w:ascii="Arial" w:hAnsi="Arial" w:cs="Arial"/>
              </w:rPr>
            </w:pPr>
            <w:r>
              <w:rPr>
                <w:rFonts w:ascii="Arial" w:hAnsi="Arial" w:cs="Arial"/>
              </w:rPr>
              <w:t>Functional Testing</w:t>
            </w:r>
            <w:r w:rsidR="007D3B6D">
              <w:rPr>
                <w:rFonts w:ascii="Arial" w:hAnsi="Arial" w:cs="Arial"/>
              </w:rPr>
              <w:t xml:space="preserve"> </w:t>
            </w:r>
          </w:p>
          <w:p w:rsidR="007D3B6D" w:rsidRDefault="007D3B6D" w:rsidP="00F54A16">
            <w:pPr>
              <w:pStyle w:val="NoSpacing"/>
              <w:jc w:val="right"/>
              <w:rPr>
                <w:rFonts w:ascii="Arial" w:hAnsi="Arial" w:cs="Arial"/>
              </w:rPr>
            </w:pPr>
          </w:p>
          <w:p w:rsidR="007D3B6D" w:rsidRDefault="007D3B6D" w:rsidP="00F54A16">
            <w:pPr>
              <w:pStyle w:val="NoSpacing"/>
              <w:jc w:val="right"/>
              <w:rPr>
                <w:rFonts w:ascii="Arial" w:hAnsi="Arial" w:cs="Arial"/>
              </w:rPr>
            </w:pPr>
          </w:p>
          <w:p w:rsidR="007D3B6D" w:rsidRDefault="007D3B6D" w:rsidP="00F54A16">
            <w:pPr>
              <w:pStyle w:val="NoSpacing"/>
              <w:jc w:val="right"/>
              <w:rPr>
                <w:rFonts w:ascii="Arial" w:hAnsi="Arial" w:cs="Arial"/>
              </w:rPr>
            </w:pPr>
          </w:p>
          <w:p w:rsidR="00E70521" w:rsidRPr="003750BF" w:rsidRDefault="007D3B6D" w:rsidP="00F54A16">
            <w:pPr>
              <w:pStyle w:val="NoSpacing"/>
              <w:jc w:val="right"/>
              <w:rPr>
                <w:rFonts w:ascii="Arial" w:hAnsi="Arial" w:cs="Arial"/>
              </w:rPr>
            </w:pPr>
            <w:r>
              <w:rPr>
                <w:rFonts w:ascii="Arial" w:hAnsi="Arial" w:cs="Arial"/>
              </w:rPr>
              <w:t>Defect F</w:t>
            </w:r>
            <w:r w:rsidR="00E70521">
              <w:rPr>
                <w:rFonts w:ascii="Arial" w:hAnsi="Arial" w:cs="Arial"/>
              </w:rPr>
              <w:t>ixing</w:t>
            </w:r>
          </w:p>
          <w:p w:rsidR="00E70521" w:rsidRPr="003750BF" w:rsidRDefault="00E70521" w:rsidP="00F54A16">
            <w:pPr>
              <w:pStyle w:val="NoSpacing"/>
              <w:jc w:val="right"/>
              <w:rPr>
                <w:rFonts w:ascii="Arial" w:hAnsi="Arial" w:cs="Arial"/>
              </w:rPr>
            </w:pPr>
          </w:p>
        </w:tc>
        <w:tc>
          <w:tcPr>
            <w:tcW w:w="5400" w:type="dxa"/>
          </w:tcPr>
          <w:p w:rsidR="00710995" w:rsidRDefault="00710995" w:rsidP="00F54A16">
            <w:pPr>
              <w:pStyle w:val="NoSpacing"/>
              <w:rPr>
                <w:rFonts w:ascii="Arial" w:hAnsi="Arial" w:cs="Arial"/>
              </w:rPr>
            </w:pPr>
            <w:r>
              <w:rPr>
                <w:rFonts w:ascii="Arial" w:hAnsi="Arial" w:cs="Arial"/>
              </w:rPr>
              <w:t xml:space="preserve">Leonid Gofeld, </w:t>
            </w:r>
          </w:p>
          <w:p w:rsidR="007D3B6D" w:rsidRDefault="00710995" w:rsidP="00F54A16">
            <w:pPr>
              <w:pStyle w:val="NoSpacing"/>
              <w:rPr>
                <w:rFonts w:ascii="Arial" w:hAnsi="Arial" w:cs="Arial"/>
              </w:rPr>
            </w:pPr>
            <w:r>
              <w:rPr>
                <w:rFonts w:ascii="Arial" w:hAnsi="Arial" w:cs="Arial"/>
              </w:rPr>
              <w:t>Lobbyist Register Project Team</w:t>
            </w:r>
            <w:r w:rsidR="007D3B6D">
              <w:rPr>
                <w:rFonts w:ascii="Arial" w:hAnsi="Arial" w:cs="Arial"/>
              </w:rPr>
              <w:t xml:space="preserve"> – </w:t>
            </w:r>
          </w:p>
          <w:p w:rsidR="00710995" w:rsidRDefault="007D3B6D" w:rsidP="00F54A16">
            <w:pPr>
              <w:pStyle w:val="NoSpacing"/>
              <w:rPr>
                <w:rFonts w:ascii="Arial" w:hAnsi="Arial" w:cs="Arial"/>
              </w:rPr>
            </w:pPr>
            <w:r>
              <w:rPr>
                <w:rFonts w:ascii="Arial" w:hAnsi="Arial" w:cs="Arial"/>
              </w:rPr>
              <w:t>Quality Assurance Lead</w:t>
            </w:r>
          </w:p>
          <w:p w:rsidR="007D3B6D" w:rsidRDefault="007D3B6D" w:rsidP="00F54A16">
            <w:pPr>
              <w:pStyle w:val="NoSpacing"/>
              <w:rPr>
                <w:rFonts w:ascii="Arial" w:hAnsi="Arial" w:cs="Arial"/>
              </w:rPr>
            </w:pPr>
          </w:p>
          <w:p w:rsidR="007D3B6D" w:rsidRDefault="00FA3A34" w:rsidP="007D3B6D">
            <w:pPr>
              <w:pStyle w:val="NoSpacing"/>
              <w:rPr>
                <w:rFonts w:ascii="Arial" w:hAnsi="Arial" w:cs="Arial"/>
              </w:rPr>
            </w:pPr>
            <w:r>
              <w:rPr>
                <w:rFonts w:ascii="Arial" w:hAnsi="Arial" w:cs="Arial"/>
              </w:rPr>
              <w:t>George Ngan</w:t>
            </w:r>
            <w:r w:rsidR="007D3B6D">
              <w:rPr>
                <w:rFonts w:ascii="Arial" w:hAnsi="Arial" w:cs="Arial"/>
              </w:rPr>
              <w:t xml:space="preserve">, </w:t>
            </w:r>
          </w:p>
          <w:p w:rsidR="007D3B6D" w:rsidRPr="003750BF" w:rsidRDefault="00FA3A34" w:rsidP="00FA3A34">
            <w:pPr>
              <w:pStyle w:val="NoSpacing"/>
              <w:rPr>
                <w:rFonts w:ascii="Arial" w:hAnsi="Arial" w:cs="Arial"/>
              </w:rPr>
            </w:pPr>
            <w:r>
              <w:rPr>
                <w:rFonts w:ascii="Arial" w:hAnsi="Arial" w:cs="Arial"/>
              </w:rPr>
              <w:t>Lobbyist Register Project –</w:t>
            </w:r>
            <w:r>
              <w:rPr>
                <w:rFonts w:ascii="Arial" w:hAnsi="Arial" w:cs="Arial"/>
              </w:rPr>
              <w:t>Developer</w:t>
            </w:r>
          </w:p>
        </w:tc>
        <w:tc>
          <w:tcPr>
            <w:tcW w:w="2250" w:type="dxa"/>
          </w:tcPr>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7D3B6D" w:rsidRDefault="007D3B6D" w:rsidP="00F54A16">
            <w:pPr>
              <w:pStyle w:val="NoSpacing"/>
              <w:jc w:val="right"/>
              <w:rPr>
                <w:rFonts w:ascii="Arial" w:hAnsi="Arial" w:cs="Arial"/>
              </w:rPr>
            </w:pPr>
            <w:r>
              <w:rPr>
                <w:rFonts w:ascii="Arial" w:hAnsi="Arial" w:cs="Arial"/>
              </w:rPr>
              <w:t xml:space="preserve">User Acceptance Testing </w:t>
            </w:r>
          </w:p>
          <w:p w:rsidR="007D3B6D" w:rsidRDefault="007D3B6D" w:rsidP="00F54A16">
            <w:pPr>
              <w:pStyle w:val="NoSpacing"/>
              <w:jc w:val="right"/>
              <w:rPr>
                <w:rFonts w:ascii="Arial" w:hAnsi="Arial" w:cs="Arial"/>
              </w:rPr>
            </w:pPr>
          </w:p>
          <w:p w:rsidR="007D3B6D" w:rsidRDefault="007D3B6D" w:rsidP="00F54A16">
            <w:pPr>
              <w:pStyle w:val="NoSpacing"/>
              <w:jc w:val="right"/>
              <w:rPr>
                <w:rFonts w:ascii="Arial" w:hAnsi="Arial" w:cs="Arial"/>
              </w:rPr>
            </w:pPr>
          </w:p>
          <w:p w:rsidR="00E70521" w:rsidRPr="003750BF" w:rsidRDefault="00E70521" w:rsidP="00F54A16">
            <w:pPr>
              <w:pStyle w:val="NoSpacing"/>
              <w:jc w:val="right"/>
              <w:rPr>
                <w:rFonts w:ascii="Arial" w:hAnsi="Arial" w:cs="Arial"/>
              </w:rPr>
            </w:pPr>
            <w:r>
              <w:rPr>
                <w:rFonts w:ascii="Arial" w:hAnsi="Arial" w:cs="Arial"/>
              </w:rPr>
              <w:t>Defect Fixing</w:t>
            </w:r>
          </w:p>
          <w:p w:rsidR="00E70521" w:rsidRPr="003750BF" w:rsidRDefault="00E70521" w:rsidP="00F54A16">
            <w:pPr>
              <w:pStyle w:val="NoSpacing"/>
              <w:jc w:val="right"/>
              <w:rPr>
                <w:rFonts w:ascii="Arial" w:hAnsi="Arial" w:cs="Arial"/>
              </w:rPr>
            </w:pPr>
          </w:p>
        </w:tc>
        <w:tc>
          <w:tcPr>
            <w:tcW w:w="5400" w:type="dxa"/>
          </w:tcPr>
          <w:p w:rsidR="007D3B6D" w:rsidRDefault="007D3B6D" w:rsidP="007D3B6D">
            <w:pPr>
              <w:pStyle w:val="NoSpacing"/>
              <w:rPr>
                <w:rFonts w:ascii="Arial" w:hAnsi="Arial" w:cs="Arial"/>
              </w:rPr>
            </w:pPr>
            <w:r>
              <w:rPr>
                <w:rFonts w:ascii="Arial" w:hAnsi="Arial" w:cs="Arial"/>
              </w:rPr>
              <w:t xml:space="preserve">Leonid Gofeld, </w:t>
            </w:r>
          </w:p>
          <w:p w:rsidR="007D3B6D" w:rsidRDefault="007D3B6D" w:rsidP="007D3B6D">
            <w:pPr>
              <w:pStyle w:val="NoSpacing"/>
              <w:rPr>
                <w:rFonts w:ascii="Arial" w:hAnsi="Arial" w:cs="Arial"/>
              </w:rPr>
            </w:pPr>
            <w:r>
              <w:rPr>
                <w:rFonts w:ascii="Arial" w:hAnsi="Arial" w:cs="Arial"/>
              </w:rPr>
              <w:t xml:space="preserve">Lobbyist Register Project Team – </w:t>
            </w:r>
          </w:p>
          <w:p w:rsidR="007D3B6D" w:rsidRDefault="007D3B6D" w:rsidP="007D3B6D">
            <w:pPr>
              <w:pStyle w:val="NoSpacing"/>
              <w:rPr>
                <w:rFonts w:ascii="Arial" w:hAnsi="Arial" w:cs="Arial"/>
              </w:rPr>
            </w:pPr>
            <w:r>
              <w:rPr>
                <w:rFonts w:ascii="Arial" w:hAnsi="Arial" w:cs="Arial"/>
              </w:rPr>
              <w:t>Quality Assurance Lead</w:t>
            </w:r>
          </w:p>
          <w:p w:rsidR="007D3B6D" w:rsidRDefault="007D3B6D" w:rsidP="00F54A16">
            <w:pPr>
              <w:pStyle w:val="NoSpacing"/>
              <w:rPr>
                <w:rFonts w:ascii="Arial" w:hAnsi="Arial" w:cs="Arial"/>
              </w:rPr>
            </w:pPr>
          </w:p>
          <w:p w:rsidR="007D3B6D" w:rsidRDefault="007D3B6D" w:rsidP="007D3B6D">
            <w:pPr>
              <w:pStyle w:val="NoSpacing"/>
              <w:rPr>
                <w:rFonts w:ascii="Arial" w:hAnsi="Arial" w:cs="Arial"/>
              </w:rPr>
            </w:pPr>
            <w:r>
              <w:rPr>
                <w:rFonts w:ascii="Arial" w:hAnsi="Arial" w:cs="Arial"/>
              </w:rPr>
              <w:t xml:space="preserve">Rob Williams, </w:t>
            </w:r>
          </w:p>
          <w:p w:rsidR="007D3B6D" w:rsidRPr="003750BF" w:rsidRDefault="007D3B6D" w:rsidP="007D3B6D">
            <w:pPr>
              <w:pStyle w:val="NoSpacing"/>
              <w:rPr>
                <w:rFonts w:ascii="Arial" w:hAnsi="Arial" w:cs="Arial"/>
              </w:rPr>
            </w:pPr>
            <w:r>
              <w:rPr>
                <w:rFonts w:ascii="Arial" w:hAnsi="Arial" w:cs="Arial"/>
              </w:rPr>
              <w:t xml:space="preserve">Web Content Management Group </w:t>
            </w:r>
          </w:p>
        </w:tc>
        <w:tc>
          <w:tcPr>
            <w:tcW w:w="2250" w:type="dxa"/>
          </w:tcPr>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Pr="003750BF" w:rsidRDefault="00E70521" w:rsidP="00F54A16">
            <w:pPr>
              <w:pStyle w:val="NoSpacing"/>
              <w:jc w:val="right"/>
              <w:rPr>
                <w:rFonts w:ascii="Arial" w:hAnsi="Arial" w:cs="Arial"/>
              </w:rPr>
            </w:pPr>
            <w:r>
              <w:rPr>
                <w:rFonts w:ascii="Arial" w:hAnsi="Arial" w:cs="Arial"/>
              </w:rPr>
              <w:t>Performance Testing</w:t>
            </w:r>
            <w:r w:rsidR="00BB1756">
              <w:rPr>
                <w:rFonts w:ascii="Arial" w:hAnsi="Arial" w:cs="Arial"/>
              </w:rPr>
              <w:t>- TBC</w:t>
            </w:r>
          </w:p>
          <w:p w:rsidR="00E70521" w:rsidRPr="003750BF" w:rsidRDefault="00E70521" w:rsidP="00F54A16">
            <w:pPr>
              <w:pStyle w:val="NoSpacing"/>
              <w:jc w:val="right"/>
              <w:rPr>
                <w:rFonts w:ascii="Arial" w:hAnsi="Arial" w:cs="Arial"/>
              </w:rPr>
            </w:pPr>
          </w:p>
        </w:tc>
        <w:tc>
          <w:tcPr>
            <w:tcW w:w="5400" w:type="dxa"/>
          </w:tcPr>
          <w:p w:rsidR="00BB1756" w:rsidRDefault="00BB1756" w:rsidP="00BB1756">
            <w:pPr>
              <w:pStyle w:val="NoSpacing"/>
              <w:rPr>
                <w:rFonts w:ascii="Arial" w:hAnsi="Arial" w:cs="Arial"/>
              </w:rPr>
            </w:pPr>
            <w:r>
              <w:rPr>
                <w:rFonts w:ascii="Arial" w:hAnsi="Arial" w:cs="Arial"/>
              </w:rPr>
              <w:t xml:space="preserve">Leonid Gofeld, </w:t>
            </w:r>
          </w:p>
          <w:p w:rsidR="00BB1756" w:rsidRDefault="00BB1756" w:rsidP="00BB1756">
            <w:pPr>
              <w:pStyle w:val="NoSpacing"/>
              <w:rPr>
                <w:rFonts w:ascii="Arial" w:hAnsi="Arial" w:cs="Arial"/>
              </w:rPr>
            </w:pPr>
            <w:r>
              <w:rPr>
                <w:rFonts w:ascii="Arial" w:hAnsi="Arial" w:cs="Arial"/>
              </w:rPr>
              <w:t xml:space="preserve">Lobbyist Register Project Team – </w:t>
            </w:r>
          </w:p>
          <w:p w:rsidR="00E70521" w:rsidRPr="003750BF" w:rsidRDefault="00BB1756" w:rsidP="00BB1756">
            <w:pPr>
              <w:pStyle w:val="NoSpacing"/>
              <w:rPr>
                <w:rFonts w:ascii="Arial" w:hAnsi="Arial" w:cs="Arial"/>
              </w:rPr>
            </w:pPr>
            <w:r>
              <w:rPr>
                <w:rFonts w:ascii="Arial" w:hAnsi="Arial" w:cs="Arial"/>
              </w:rPr>
              <w:t>Quality Assurance Lead</w:t>
            </w:r>
          </w:p>
        </w:tc>
        <w:tc>
          <w:tcPr>
            <w:tcW w:w="2250" w:type="dxa"/>
          </w:tcPr>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Default="00E70521" w:rsidP="00F54A16">
            <w:pPr>
              <w:pStyle w:val="NoSpacing"/>
              <w:jc w:val="right"/>
              <w:rPr>
                <w:rFonts w:ascii="Arial" w:hAnsi="Arial" w:cs="Arial"/>
              </w:rPr>
            </w:pPr>
            <w:r w:rsidRPr="003750BF">
              <w:rPr>
                <w:rFonts w:ascii="Arial" w:hAnsi="Arial" w:cs="Arial"/>
              </w:rPr>
              <w:t>Deploymen</w:t>
            </w:r>
            <w:r>
              <w:rPr>
                <w:rFonts w:ascii="Arial" w:hAnsi="Arial" w:cs="Arial"/>
              </w:rPr>
              <w:t>t</w:t>
            </w:r>
          </w:p>
          <w:p w:rsidR="00E70521" w:rsidRPr="003750BF" w:rsidRDefault="00E70521" w:rsidP="00F54A16">
            <w:pPr>
              <w:pStyle w:val="NoSpacing"/>
              <w:jc w:val="right"/>
              <w:rPr>
                <w:rFonts w:ascii="Arial" w:hAnsi="Arial" w:cs="Arial"/>
              </w:rPr>
            </w:pPr>
          </w:p>
        </w:tc>
        <w:tc>
          <w:tcPr>
            <w:tcW w:w="5400" w:type="dxa"/>
          </w:tcPr>
          <w:p w:rsidR="00BB1756" w:rsidRDefault="00FA3A34" w:rsidP="00BB1756">
            <w:pPr>
              <w:pStyle w:val="NoSpacing"/>
              <w:rPr>
                <w:rFonts w:ascii="Arial" w:hAnsi="Arial" w:cs="Arial"/>
              </w:rPr>
            </w:pPr>
            <w:r>
              <w:rPr>
                <w:rFonts w:ascii="Arial" w:hAnsi="Arial" w:cs="Arial"/>
              </w:rPr>
              <w:t>George Ngan</w:t>
            </w:r>
            <w:r w:rsidR="00BB1756">
              <w:rPr>
                <w:rFonts w:ascii="Arial" w:hAnsi="Arial" w:cs="Arial"/>
              </w:rPr>
              <w:t xml:space="preserve">, </w:t>
            </w:r>
          </w:p>
          <w:p w:rsidR="00E70521" w:rsidRPr="003750BF" w:rsidRDefault="00FA3A34" w:rsidP="00FA3A34">
            <w:pPr>
              <w:pStyle w:val="NoSpacing"/>
              <w:rPr>
                <w:rFonts w:ascii="Arial" w:hAnsi="Arial" w:cs="Arial"/>
              </w:rPr>
            </w:pPr>
            <w:r>
              <w:rPr>
                <w:rFonts w:ascii="Arial" w:hAnsi="Arial" w:cs="Arial"/>
              </w:rPr>
              <w:t xml:space="preserve">Lobbyist Register Project – </w:t>
            </w:r>
            <w:r>
              <w:rPr>
                <w:rFonts w:ascii="Arial" w:hAnsi="Arial" w:cs="Arial"/>
              </w:rPr>
              <w:t>Developer</w:t>
            </w:r>
            <w:r w:rsidDel="00FA3A34">
              <w:rPr>
                <w:rFonts w:ascii="Arial" w:hAnsi="Arial" w:cs="Arial"/>
              </w:rPr>
              <w:t xml:space="preserve"> </w:t>
            </w:r>
          </w:p>
        </w:tc>
        <w:tc>
          <w:tcPr>
            <w:tcW w:w="2250" w:type="dxa"/>
          </w:tcPr>
          <w:p w:rsidR="00E70521" w:rsidRPr="003750BF" w:rsidRDefault="00E70521" w:rsidP="00F54A16">
            <w:pPr>
              <w:pStyle w:val="NoSpacing"/>
              <w:rPr>
                <w:rFonts w:ascii="Arial" w:hAnsi="Arial" w:cs="Arial"/>
              </w:rPr>
            </w:pPr>
          </w:p>
        </w:tc>
      </w:tr>
    </w:tbl>
    <w:p w:rsidR="000F0634" w:rsidRPr="00AC5B5E" w:rsidRDefault="000F0634" w:rsidP="000F0634">
      <w:pPr>
        <w:tabs>
          <w:tab w:val="left" w:pos="900"/>
        </w:tabs>
        <w:ind w:left="900" w:hanging="900"/>
        <w:rPr>
          <w:rFonts w:cs="Arial"/>
          <w:sz w:val="2"/>
        </w:rPr>
      </w:pPr>
    </w:p>
    <w:p w:rsidR="00AC024E" w:rsidRDefault="00D71262" w:rsidP="00AC024E">
      <w:pPr>
        <w:pStyle w:val="Heading1"/>
      </w:pPr>
      <w:bookmarkStart w:id="12" w:name="_Toc398124241"/>
      <w:r>
        <w:t xml:space="preserve">Development </w:t>
      </w:r>
      <w:r w:rsidR="00AC024E">
        <w:t>Team</w:t>
      </w:r>
      <w:bookmarkEnd w:id="12"/>
    </w:p>
    <w:tbl>
      <w:tblPr>
        <w:tblW w:w="9966" w:type="dxa"/>
        <w:tblLayout w:type="fixed"/>
        <w:tblCellMar>
          <w:left w:w="43" w:type="dxa"/>
          <w:right w:w="43" w:type="dxa"/>
        </w:tblCellMar>
        <w:tblLook w:val="0000" w:firstRow="0" w:lastRow="0" w:firstColumn="0" w:lastColumn="0" w:noHBand="0" w:noVBand="0"/>
      </w:tblPr>
      <w:tblGrid>
        <w:gridCol w:w="3729"/>
        <w:gridCol w:w="3260"/>
        <w:gridCol w:w="2977"/>
      </w:tblGrid>
      <w:tr w:rsidR="00E70F79" w:rsidRPr="006168AA" w:rsidTr="002443B5">
        <w:trPr>
          <w:cantSplit/>
        </w:trPr>
        <w:tc>
          <w:tcPr>
            <w:tcW w:w="3729" w:type="dxa"/>
            <w:tcBorders>
              <w:top w:val="single" w:sz="6" w:space="0" w:color="auto"/>
              <w:left w:val="single" w:sz="6" w:space="0" w:color="auto"/>
              <w:bottom w:val="single" w:sz="6" w:space="0" w:color="auto"/>
              <w:right w:val="single" w:sz="6" w:space="0" w:color="auto"/>
            </w:tcBorders>
            <w:shd w:val="clear" w:color="auto" w:fill="D9D9D9"/>
          </w:tcPr>
          <w:p w:rsidR="00E70F79" w:rsidRPr="002443B5" w:rsidRDefault="00E70F79" w:rsidP="00AC024E">
            <w:pPr>
              <w:jc w:val="center"/>
              <w:rPr>
                <w:rFonts w:cs="Arial"/>
                <w:sz w:val="22"/>
              </w:rPr>
            </w:pPr>
            <w:r w:rsidRPr="002443B5">
              <w:rPr>
                <w:rFonts w:cs="Arial"/>
                <w:b/>
                <w:i/>
                <w:sz w:val="22"/>
              </w:rPr>
              <w:t>Role</w:t>
            </w:r>
          </w:p>
        </w:tc>
        <w:tc>
          <w:tcPr>
            <w:tcW w:w="3260" w:type="dxa"/>
            <w:tcBorders>
              <w:top w:val="single" w:sz="6" w:space="0" w:color="auto"/>
              <w:left w:val="single" w:sz="6" w:space="0" w:color="auto"/>
              <w:bottom w:val="single" w:sz="6" w:space="0" w:color="auto"/>
              <w:right w:val="single" w:sz="6" w:space="0" w:color="auto"/>
            </w:tcBorders>
            <w:shd w:val="clear" w:color="auto" w:fill="D9D9D9"/>
          </w:tcPr>
          <w:p w:rsidR="00E70F79" w:rsidRPr="002443B5" w:rsidRDefault="00E70F79" w:rsidP="00554D33">
            <w:pPr>
              <w:jc w:val="center"/>
              <w:rPr>
                <w:rFonts w:cs="Arial"/>
                <w:sz w:val="22"/>
              </w:rPr>
            </w:pPr>
            <w:r w:rsidRPr="002443B5">
              <w:rPr>
                <w:rFonts w:cs="Arial"/>
                <w:b/>
                <w:i/>
                <w:sz w:val="22"/>
              </w:rPr>
              <w:t>Dept./Division</w:t>
            </w:r>
          </w:p>
        </w:tc>
        <w:tc>
          <w:tcPr>
            <w:tcW w:w="2977" w:type="dxa"/>
            <w:tcBorders>
              <w:top w:val="single" w:sz="6" w:space="0" w:color="auto"/>
              <w:left w:val="single" w:sz="6" w:space="0" w:color="auto"/>
              <w:bottom w:val="single" w:sz="6" w:space="0" w:color="auto"/>
              <w:right w:val="single" w:sz="6" w:space="0" w:color="auto"/>
            </w:tcBorders>
            <w:shd w:val="clear" w:color="auto" w:fill="D9D9D9"/>
          </w:tcPr>
          <w:p w:rsidR="00E70F79" w:rsidRPr="002443B5" w:rsidRDefault="00E70F79" w:rsidP="00AC024E">
            <w:pPr>
              <w:jc w:val="center"/>
              <w:rPr>
                <w:rFonts w:cs="Arial"/>
                <w:sz w:val="22"/>
              </w:rPr>
            </w:pPr>
            <w:r w:rsidRPr="002443B5">
              <w:rPr>
                <w:rFonts w:cs="Arial"/>
                <w:b/>
                <w:i/>
                <w:sz w:val="22"/>
              </w:rPr>
              <w:t>Name</w:t>
            </w:r>
          </w:p>
        </w:tc>
      </w:tr>
      <w:tr w:rsidR="00E70F79"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E70F79" w:rsidRPr="002443B5" w:rsidRDefault="005D065B" w:rsidP="00F6340F">
            <w:pPr>
              <w:rPr>
                <w:rFonts w:cs="Arial"/>
                <w:sz w:val="22"/>
              </w:rPr>
            </w:pPr>
            <w:r>
              <w:rPr>
                <w:rFonts w:cs="Arial"/>
                <w:sz w:val="22"/>
              </w:rPr>
              <w:t>Lobbyist Registrar</w:t>
            </w:r>
          </w:p>
        </w:tc>
        <w:tc>
          <w:tcPr>
            <w:tcW w:w="3260" w:type="dxa"/>
            <w:tcBorders>
              <w:top w:val="single" w:sz="6" w:space="0" w:color="auto"/>
              <w:left w:val="single" w:sz="6" w:space="0" w:color="auto"/>
              <w:bottom w:val="single" w:sz="6" w:space="0" w:color="auto"/>
              <w:right w:val="single" w:sz="6" w:space="0" w:color="auto"/>
            </w:tcBorders>
          </w:tcPr>
          <w:p w:rsidR="00E70F79" w:rsidRPr="002443B5" w:rsidRDefault="005D065B" w:rsidP="00554D33">
            <w:pPr>
              <w:rPr>
                <w:rFonts w:cs="Arial"/>
                <w:sz w:val="22"/>
              </w:rPr>
            </w:pPr>
            <w:r>
              <w:rPr>
                <w:rFonts w:cs="Arial"/>
                <w:sz w:val="22"/>
              </w:rPr>
              <w:t>Office of the Lobbyist Registrar</w:t>
            </w:r>
          </w:p>
        </w:tc>
        <w:tc>
          <w:tcPr>
            <w:tcW w:w="2977" w:type="dxa"/>
            <w:tcBorders>
              <w:top w:val="single" w:sz="6" w:space="0" w:color="auto"/>
              <w:left w:val="single" w:sz="6" w:space="0" w:color="auto"/>
              <w:bottom w:val="single" w:sz="6" w:space="0" w:color="auto"/>
              <w:right w:val="single" w:sz="6" w:space="0" w:color="auto"/>
            </w:tcBorders>
          </w:tcPr>
          <w:p w:rsidR="00E70F79" w:rsidRPr="002443B5" w:rsidRDefault="005D065B" w:rsidP="00AC024E">
            <w:pPr>
              <w:rPr>
                <w:rFonts w:cs="Arial"/>
                <w:sz w:val="22"/>
              </w:rPr>
            </w:pPr>
            <w:r>
              <w:rPr>
                <w:rFonts w:cs="Arial"/>
                <w:sz w:val="22"/>
              </w:rPr>
              <w:t>Linda Gehrke</w:t>
            </w:r>
          </w:p>
        </w:tc>
      </w:tr>
      <w:tr w:rsidR="00E70F79"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E70F79" w:rsidRPr="002443B5" w:rsidRDefault="00E70F79" w:rsidP="005D065B">
            <w:pPr>
              <w:rPr>
                <w:rFonts w:cs="Arial"/>
                <w:sz w:val="22"/>
              </w:rPr>
            </w:pPr>
            <w:r w:rsidRPr="002443B5">
              <w:rPr>
                <w:rFonts w:cs="Arial"/>
                <w:sz w:val="22"/>
              </w:rPr>
              <w:t xml:space="preserve">Project </w:t>
            </w:r>
            <w:r w:rsidR="005D065B">
              <w:rPr>
                <w:rFonts w:cs="Arial"/>
                <w:sz w:val="22"/>
              </w:rPr>
              <w:t>Manager</w:t>
            </w:r>
          </w:p>
        </w:tc>
        <w:tc>
          <w:tcPr>
            <w:tcW w:w="3260" w:type="dxa"/>
            <w:tcBorders>
              <w:top w:val="single" w:sz="6" w:space="0" w:color="auto"/>
              <w:left w:val="single" w:sz="6" w:space="0" w:color="auto"/>
              <w:bottom w:val="single" w:sz="6" w:space="0" w:color="auto"/>
              <w:right w:val="single" w:sz="6" w:space="0" w:color="auto"/>
            </w:tcBorders>
          </w:tcPr>
          <w:p w:rsidR="00E70F79" w:rsidRPr="002443B5" w:rsidRDefault="005D065B" w:rsidP="00554D33">
            <w:pPr>
              <w:rPr>
                <w:rFonts w:cs="Arial"/>
                <w:sz w:val="22"/>
              </w:rPr>
            </w:pPr>
            <w:r>
              <w:rPr>
                <w:rFonts w:cs="Arial"/>
                <w:sz w:val="22"/>
              </w:rPr>
              <w:t>City Clerks IT</w:t>
            </w:r>
          </w:p>
        </w:tc>
        <w:tc>
          <w:tcPr>
            <w:tcW w:w="2977" w:type="dxa"/>
            <w:tcBorders>
              <w:top w:val="single" w:sz="6" w:space="0" w:color="auto"/>
              <w:left w:val="single" w:sz="6" w:space="0" w:color="auto"/>
              <w:bottom w:val="single" w:sz="6" w:space="0" w:color="auto"/>
              <w:right w:val="single" w:sz="6" w:space="0" w:color="auto"/>
            </w:tcBorders>
          </w:tcPr>
          <w:p w:rsidR="00E70F79" w:rsidRPr="002443B5" w:rsidRDefault="00E70F79" w:rsidP="00AC024E">
            <w:pPr>
              <w:rPr>
                <w:rFonts w:cs="Arial"/>
                <w:sz w:val="22"/>
              </w:rPr>
            </w:pPr>
            <w:r w:rsidRPr="002443B5">
              <w:rPr>
                <w:rFonts w:cs="Arial"/>
                <w:sz w:val="22"/>
              </w:rPr>
              <w:t>Monika Matel-Sousa</w:t>
            </w:r>
          </w:p>
        </w:tc>
      </w:tr>
      <w:tr w:rsidR="005D065B"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5D065B" w:rsidRPr="002443B5" w:rsidRDefault="005D065B" w:rsidP="005D065B">
            <w:pPr>
              <w:rPr>
                <w:rFonts w:cs="Arial"/>
                <w:sz w:val="22"/>
              </w:rPr>
            </w:pPr>
            <w:r>
              <w:rPr>
                <w:rFonts w:cs="Arial"/>
                <w:sz w:val="22"/>
              </w:rPr>
              <w:t>Senior Project Analyst</w:t>
            </w:r>
          </w:p>
        </w:tc>
        <w:tc>
          <w:tcPr>
            <w:tcW w:w="3260" w:type="dxa"/>
            <w:tcBorders>
              <w:top w:val="single" w:sz="6" w:space="0" w:color="auto"/>
              <w:left w:val="single" w:sz="6" w:space="0" w:color="auto"/>
              <w:bottom w:val="single" w:sz="6" w:space="0" w:color="auto"/>
              <w:right w:val="single" w:sz="6" w:space="0" w:color="auto"/>
            </w:tcBorders>
          </w:tcPr>
          <w:p w:rsidR="005D065B" w:rsidRDefault="007F71F6" w:rsidP="00554D33">
            <w:pPr>
              <w:rPr>
                <w:rFonts w:cs="Arial"/>
                <w:sz w:val="22"/>
              </w:rPr>
            </w:pPr>
            <w:r>
              <w:rPr>
                <w:rFonts w:cs="Arial"/>
                <w:sz w:val="22"/>
              </w:rPr>
              <w:t>City Clerks IT</w:t>
            </w:r>
          </w:p>
        </w:tc>
        <w:tc>
          <w:tcPr>
            <w:tcW w:w="2977" w:type="dxa"/>
            <w:tcBorders>
              <w:top w:val="single" w:sz="6" w:space="0" w:color="auto"/>
              <w:left w:val="single" w:sz="6" w:space="0" w:color="auto"/>
              <w:bottom w:val="single" w:sz="6" w:space="0" w:color="auto"/>
              <w:right w:val="single" w:sz="6" w:space="0" w:color="auto"/>
            </w:tcBorders>
          </w:tcPr>
          <w:p w:rsidR="005D065B" w:rsidRPr="002443B5" w:rsidRDefault="00AD26EB" w:rsidP="00AD26EB">
            <w:pPr>
              <w:rPr>
                <w:rFonts w:cs="Arial"/>
                <w:sz w:val="22"/>
              </w:rPr>
            </w:pPr>
            <w:r w:rsidRPr="00AD26EB">
              <w:rPr>
                <w:rFonts w:cs="Arial"/>
                <w:sz w:val="22"/>
              </w:rPr>
              <w:t xml:space="preserve">Matthew Stockburn </w:t>
            </w:r>
          </w:p>
        </w:tc>
      </w:tr>
      <w:tr w:rsidR="00E70F79"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E70F79" w:rsidRPr="002443B5" w:rsidRDefault="00E70F79" w:rsidP="00AC024E">
            <w:pPr>
              <w:rPr>
                <w:sz w:val="22"/>
              </w:rPr>
            </w:pPr>
            <w:r w:rsidRPr="002443B5">
              <w:rPr>
                <w:sz w:val="22"/>
              </w:rPr>
              <w:t>Business Analyst</w:t>
            </w:r>
          </w:p>
        </w:tc>
        <w:tc>
          <w:tcPr>
            <w:tcW w:w="3260" w:type="dxa"/>
            <w:tcBorders>
              <w:top w:val="single" w:sz="6" w:space="0" w:color="auto"/>
              <w:left w:val="single" w:sz="6" w:space="0" w:color="auto"/>
              <w:bottom w:val="single" w:sz="6" w:space="0" w:color="auto"/>
              <w:right w:val="single" w:sz="6" w:space="0" w:color="auto"/>
            </w:tcBorders>
          </w:tcPr>
          <w:p w:rsidR="00E70F79" w:rsidRPr="002443B5" w:rsidRDefault="007F71F6" w:rsidP="00554D33">
            <w:pPr>
              <w:rPr>
                <w:rFonts w:cs="Arial"/>
                <w:sz w:val="22"/>
              </w:rPr>
            </w:pPr>
            <w:r>
              <w:rPr>
                <w:rFonts w:cs="Arial"/>
                <w:sz w:val="22"/>
              </w:rPr>
              <w:t>City Clerks IT</w:t>
            </w:r>
          </w:p>
        </w:tc>
        <w:tc>
          <w:tcPr>
            <w:tcW w:w="2977" w:type="dxa"/>
            <w:tcBorders>
              <w:top w:val="single" w:sz="6" w:space="0" w:color="auto"/>
              <w:left w:val="single" w:sz="6" w:space="0" w:color="auto"/>
              <w:bottom w:val="single" w:sz="6" w:space="0" w:color="auto"/>
              <w:right w:val="single" w:sz="6" w:space="0" w:color="auto"/>
            </w:tcBorders>
          </w:tcPr>
          <w:p w:rsidR="00E70F79" w:rsidRPr="002443B5" w:rsidRDefault="007F71F6" w:rsidP="00D8739B">
            <w:pPr>
              <w:rPr>
                <w:sz w:val="22"/>
              </w:rPr>
            </w:pPr>
            <w:r>
              <w:rPr>
                <w:sz w:val="22"/>
              </w:rPr>
              <w:t xml:space="preserve">Ibiwumi </w:t>
            </w:r>
            <w:r w:rsidR="00D8739B">
              <w:rPr>
                <w:sz w:val="22"/>
              </w:rPr>
              <w:t>Ogungbade</w:t>
            </w:r>
          </w:p>
        </w:tc>
      </w:tr>
      <w:tr w:rsidR="001D25BF"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1D25BF" w:rsidDel="001D25BF" w:rsidRDefault="001D25BF" w:rsidP="00AC024E">
            <w:pPr>
              <w:rPr>
                <w:sz w:val="22"/>
              </w:rPr>
            </w:pPr>
            <w:r>
              <w:rPr>
                <w:sz w:val="22"/>
              </w:rPr>
              <w:t>Application Tester</w:t>
            </w:r>
          </w:p>
        </w:tc>
        <w:tc>
          <w:tcPr>
            <w:tcW w:w="3260" w:type="dxa"/>
            <w:tcBorders>
              <w:top w:val="single" w:sz="6" w:space="0" w:color="auto"/>
              <w:left w:val="single" w:sz="6" w:space="0" w:color="auto"/>
              <w:bottom w:val="single" w:sz="6" w:space="0" w:color="auto"/>
              <w:right w:val="single" w:sz="6" w:space="0" w:color="auto"/>
            </w:tcBorders>
          </w:tcPr>
          <w:p w:rsidR="001D25BF" w:rsidRPr="009462F6" w:rsidRDefault="001D25BF" w:rsidP="007F71F6">
            <w:pPr>
              <w:rPr>
                <w:sz w:val="22"/>
              </w:rPr>
            </w:pPr>
            <w:r>
              <w:rPr>
                <w:sz w:val="22"/>
              </w:rPr>
              <w:t>C</w:t>
            </w:r>
            <w:r w:rsidR="007F71F6">
              <w:rPr>
                <w:sz w:val="22"/>
              </w:rPr>
              <w:t>ity Clerks IT</w:t>
            </w:r>
          </w:p>
        </w:tc>
        <w:tc>
          <w:tcPr>
            <w:tcW w:w="2977" w:type="dxa"/>
            <w:tcBorders>
              <w:top w:val="single" w:sz="6" w:space="0" w:color="auto"/>
              <w:left w:val="single" w:sz="6" w:space="0" w:color="auto"/>
              <w:bottom w:val="single" w:sz="6" w:space="0" w:color="auto"/>
              <w:right w:val="single" w:sz="6" w:space="0" w:color="auto"/>
            </w:tcBorders>
          </w:tcPr>
          <w:p w:rsidR="001D25BF" w:rsidRDefault="001D25BF" w:rsidP="00AC024E">
            <w:pPr>
              <w:rPr>
                <w:sz w:val="22"/>
              </w:rPr>
            </w:pPr>
            <w:r>
              <w:rPr>
                <w:sz w:val="22"/>
              </w:rPr>
              <w:t>Leonid Gofeld</w:t>
            </w:r>
          </w:p>
        </w:tc>
      </w:tr>
      <w:tr w:rsidR="00363B20"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363B20" w:rsidRDefault="00363B20" w:rsidP="00AC024E">
            <w:pPr>
              <w:rPr>
                <w:sz w:val="22"/>
              </w:rPr>
            </w:pPr>
            <w:r>
              <w:rPr>
                <w:sz w:val="22"/>
              </w:rPr>
              <w:t>Developer</w:t>
            </w:r>
          </w:p>
        </w:tc>
        <w:tc>
          <w:tcPr>
            <w:tcW w:w="3260" w:type="dxa"/>
            <w:tcBorders>
              <w:top w:val="single" w:sz="6" w:space="0" w:color="auto"/>
              <w:left w:val="single" w:sz="6" w:space="0" w:color="auto"/>
              <w:bottom w:val="single" w:sz="6" w:space="0" w:color="auto"/>
              <w:right w:val="single" w:sz="6" w:space="0" w:color="auto"/>
            </w:tcBorders>
          </w:tcPr>
          <w:p w:rsidR="00363B20" w:rsidRDefault="00363B20" w:rsidP="007F71F6">
            <w:pPr>
              <w:rPr>
                <w:sz w:val="22"/>
              </w:rPr>
            </w:pPr>
            <w:r>
              <w:rPr>
                <w:sz w:val="22"/>
              </w:rPr>
              <w:t>City Clerks IT</w:t>
            </w:r>
          </w:p>
        </w:tc>
        <w:tc>
          <w:tcPr>
            <w:tcW w:w="2977" w:type="dxa"/>
            <w:tcBorders>
              <w:top w:val="single" w:sz="6" w:space="0" w:color="auto"/>
              <w:left w:val="single" w:sz="6" w:space="0" w:color="auto"/>
              <w:bottom w:val="single" w:sz="6" w:space="0" w:color="auto"/>
              <w:right w:val="single" w:sz="6" w:space="0" w:color="auto"/>
            </w:tcBorders>
          </w:tcPr>
          <w:p w:rsidR="00363B20" w:rsidRDefault="00363B20" w:rsidP="00AC024E">
            <w:pPr>
              <w:rPr>
                <w:sz w:val="22"/>
              </w:rPr>
            </w:pPr>
            <w:r>
              <w:rPr>
                <w:sz w:val="22"/>
              </w:rPr>
              <w:t>George Ngan</w:t>
            </w:r>
          </w:p>
        </w:tc>
      </w:tr>
      <w:tr w:rsidR="001D25BF"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1D25BF" w:rsidRPr="002443B5" w:rsidRDefault="001D25BF" w:rsidP="00AC024E">
            <w:pPr>
              <w:rPr>
                <w:rFonts w:cs="Arial"/>
                <w:sz w:val="22"/>
              </w:rPr>
            </w:pPr>
            <w:r>
              <w:rPr>
                <w:sz w:val="22"/>
              </w:rPr>
              <w:t>WCM Project Lead</w:t>
            </w:r>
            <w:r w:rsidR="006C4A86">
              <w:rPr>
                <w:sz w:val="22"/>
              </w:rPr>
              <w:t xml:space="preserve"> - Acting Digital Media Manager</w:t>
            </w:r>
          </w:p>
        </w:tc>
        <w:tc>
          <w:tcPr>
            <w:tcW w:w="3260" w:type="dxa"/>
            <w:tcBorders>
              <w:top w:val="single" w:sz="6" w:space="0" w:color="auto"/>
              <w:left w:val="single" w:sz="6" w:space="0" w:color="auto"/>
              <w:bottom w:val="single" w:sz="6" w:space="0" w:color="auto"/>
              <w:right w:val="single" w:sz="6" w:space="0" w:color="auto"/>
            </w:tcBorders>
          </w:tcPr>
          <w:p w:rsidR="001D25BF" w:rsidRPr="002443B5" w:rsidRDefault="001D25BF" w:rsidP="00554D33">
            <w:pPr>
              <w:rPr>
                <w:rFonts w:cs="Arial"/>
                <w:sz w:val="22"/>
              </w:rPr>
            </w:pPr>
            <w:r w:rsidRPr="009462F6">
              <w:rPr>
                <w:sz w:val="22"/>
              </w:rPr>
              <w:t xml:space="preserve">Web Content Management </w:t>
            </w:r>
          </w:p>
        </w:tc>
        <w:tc>
          <w:tcPr>
            <w:tcW w:w="2977" w:type="dxa"/>
            <w:tcBorders>
              <w:top w:val="single" w:sz="6" w:space="0" w:color="auto"/>
              <w:left w:val="single" w:sz="6" w:space="0" w:color="auto"/>
              <w:bottom w:val="single" w:sz="6" w:space="0" w:color="auto"/>
              <w:right w:val="single" w:sz="6" w:space="0" w:color="auto"/>
            </w:tcBorders>
          </w:tcPr>
          <w:p w:rsidR="001D25BF" w:rsidRPr="002443B5" w:rsidRDefault="00363B20" w:rsidP="00AC024E">
            <w:pPr>
              <w:rPr>
                <w:rFonts w:cs="Arial"/>
                <w:sz w:val="22"/>
              </w:rPr>
            </w:pPr>
            <w:r>
              <w:rPr>
                <w:rFonts w:cs="Arial"/>
                <w:sz w:val="22"/>
              </w:rPr>
              <w:t>Rob Williams</w:t>
            </w:r>
          </w:p>
        </w:tc>
      </w:tr>
      <w:tr w:rsidR="001D25BF"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1D25BF" w:rsidRPr="002443B5" w:rsidRDefault="001D25BF" w:rsidP="00363B20">
            <w:pPr>
              <w:rPr>
                <w:rFonts w:cs="Arial"/>
                <w:sz w:val="22"/>
              </w:rPr>
            </w:pPr>
            <w:r>
              <w:rPr>
                <w:rFonts w:cs="Arial"/>
                <w:sz w:val="22"/>
              </w:rPr>
              <w:t xml:space="preserve">WCM </w:t>
            </w:r>
            <w:r w:rsidR="00363B20">
              <w:rPr>
                <w:rFonts w:cs="Arial"/>
                <w:sz w:val="22"/>
              </w:rPr>
              <w:t>Designer</w:t>
            </w:r>
          </w:p>
        </w:tc>
        <w:tc>
          <w:tcPr>
            <w:tcW w:w="3260" w:type="dxa"/>
            <w:tcBorders>
              <w:top w:val="single" w:sz="6" w:space="0" w:color="auto"/>
              <w:left w:val="single" w:sz="6" w:space="0" w:color="auto"/>
              <w:bottom w:val="single" w:sz="6" w:space="0" w:color="auto"/>
              <w:right w:val="single" w:sz="6" w:space="0" w:color="auto"/>
            </w:tcBorders>
          </w:tcPr>
          <w:p w:rsidR="001D25BF" w:rsidRPr="002443B5" w:rsidRDefault="001D25BF" w:rsidP="00554D33">
            <w:pPr>
              <w:rPr>
                <w:rFonts w:cs="Arial"/>
                <w:sz w:val="22"/>
              </w:rPr>
            </w:pPr>
            <w:r w:rsidRPr="009462F6">
              <w:rPr>
                <w:sz w:val="22"/>
              </w:rPr>
              <w:t xml:space="preserve">Web Content Management </w:t>
            </w:r>
          </w:p>
        </w:tc>
        <w:tc>
          <w:tcPr>
            <w:tcW w:w="2977" w:type="dxa"/>
            <w:tcBorders>
              <w:top w:val="single" w:sz="6" w:space="0" w:color="auto"/>
              <w:left w:val="single" w:sz="6" w:space="0" w:color="auto"/>
              <w:bottom w:val="single" w:sz="6" w:space="0" w:color="auto"/>
              <w:right w:val="single" w:sz="6" w:space="0" w:color="auto"/>
            </w:tcBorders>
          </w:tcPr>
          <w:p w:rsidR="00584C94" w:rsidRPr="002443B5" w:rsidRDefault="00584C94" w:rsidP="00AC024E">
            <w:pPr>
              <w:rPr>
                <w:rFonts w:cs="Arial"/>
                <w:sz w:val="22"/>
              </w:rPr>
            </w:pPr>
            <w:r w:rsidRPr="00363B20">
              <w:rPr>
                <w:rFonts w:cs="Arial"/>
                <w:sz w:val="22"/>
              </w:rPr>
              <w:t>Uni Oh</w:t>
            </w:r>
          </w:p>
        </w:tc>
      </w:tr>
      <w:tr w:rsidR="001D25BF"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1D25BF" w:rsidRPr="002443B5" w:rsidRDefault="001D25BF" w:rsidP="00AC024E">
            <w:pPr>
              <w:rPr>
                <w:rFonts w:cs="Arial"/>
                <w:sz w:val="22"/>
              </w:rPr>
            </w:pPr>
            <w:r>
              <w:rPr>
                <w:rFonts w:cs="Arial"/>
                <w:sz w:val="22"/>
              </w:rPr>
              <w:t>WCM Accessibility Consultant</w:t>
            </w:r>
          </w:p>
        </w:tc>
        <w:tc>
          <w:tcPr>
            <w:tcW w:w="3260" w:type="dxa"/>
            <w:tcBorders>
              <w:top w:val="single" w:sz="6" w:space="0" w:color="auto"/>
              <w:left w:val="single" w:sz="6" w:space="0" w:color="auto"/>
              <w:bottom w:val="single" w:sz="6" w:space="0" w:color="auto"/>
              <w:right w:val="single" w:sz="6" w:space="0" w:color="auto"/>
            </w:tcBorders>
          </w:tcPr>
          <w:p w:rsidR="001D25BF" w:rsidRPr="002443B5" w:rsidRDefault="001D25BF" w:rsidP="00554D33">
            <w:pPr>
              <w:rPr>
                <w:rFonts w:cs="Arial"/>
                <w:sz w:val="22"/>
              </w:rPr>
            </w:pPr>
            <w:r w:rsidRPr="009462F6">
              <w:rPr>
                <w:sz w:val="22"/>
              </w:rPr>
              <w:t xml:space="preserve">Web Content Management </w:t>
            </w:r>
          </w:p>
        </w:tc>
        <w:tc>
          <w:tcPr>
            <w:tcW w:w="2977" w:type="dxa"/>
            <w:tcBorders>
              <w:top w:val="single" w:sz="6" w:space="0" w:color="auto"/>
              <w:left w:val="single" w:sz="6" w:space="0" w:color="auto"/>
              <w:bottom w:val="single" w:sz="6" w:space="0" w:color="auto"/>
              <w:right w:val="single" w:sz="6" w:space="0" w:color="auto"/>
            </w:tcBorders>
          </w:tcPr>
          <w:p w:rsidR="001D25BF" w:rsidRPr="002443B5" w:rsidRDefault="00696234" w:rsidP="00AC024E">
            <w:pPr>
              <w:rPr>
                <w:rFonts w:cs="Arial"/>
                <w:sz w:val="22"/>
              </w:rPr>
            </w:pPr>
            <w:r>
              <w:rPr>
                <w:rFonts w:cs="Arial"/>
                <w:sz w:val="22"/>
              </w:rPr>
              <w:t>TBD</w:t>
            </w:r>
          </w:p>
        </w:tc>
      </w:tr>
    </w:tbl>
    <w:p w:rsidR="0046120D" w:rsidRDefault="0046120D" w:rsidP="00AC024E"/>
    <w:p w:rsidR="00B0345D" w:rsidRDefault="00B0345D" w:rsidP="00B0345D">
      <w:pPr>
        <w:pStyle w:val="Heading1"/>
      </w:pPr>
      <w:bookmarkStart w:id="13" w:name="_Toc398124242"/>
      <w:r>
        <w:t xml:space="preserve">Funding </w:t>
      </w:r>
      <w:r w:rsidRPr="00B0345D">
        <w:t>Source</w:t>
      </w:r>
      <w:bookmarkEnd w:id="13"/>
    </w:p>
    <w:p w:rsidR="001A6A2A" w:rsidRPr="00665D7F" w:rsidRDefault="001D25BF" w:rsidP="00B0345D">
      <w:pPr>
        <w:rPr>
          <w:sz w:val="22"/>
        </w:rPr>
      </w:pPr>
      <w:r w:rsidRPr="00665D7F">
        <w:rPr>
          <w:sz w:val="22"/>
        </w:rPr>
        <w:t>Web Content Management</w:t>
      </w:r>
      <w:r w:rsidR="00B0345D" w:rsidRPr="00665D7F">
        <w:rPr>
          <w:sz w:val="22"/>
        </w:rPr>
        <w:t xml:space="preserve"> unit to provide staff resources to compl</w:t>
      </w:r>
      <w:r w:rsidR="00B0345D" w:rsidRPr="00665D7F">
        <w:rPr>
          <w:sz w:val="22"/>
          <w:shd w:val="clear" w:color="auto" w:fill="FFFFFF" w:themeFill="background1"/>
        </w:rPr>
        <w:t>et</w:t>
      </w:r>
      <w:r w:rsidR="00B0345D" w:rsidRPr="00665D7F">
        <w:rPr>
          <w:sz w:val="22"/>
        </w:rPr>
        <w:t xml:space="preserve">e </w:t>
      </w:r>
      <w:r w:rsidR="00D64968" w:rsidRPr="00665D7F">
        <w:rPr>
          <w:sz w:val="22"/>
        </w:rPr>
        <w:t xml:space="preserve">requirements </w:t>
      </w:r>
      <w:r w:rsidRPr="00665D7F">
        <w:rPr>
          <w:sz w:val="22"/>
        </w:rPr>
        <w:t>outline</w:t>
      </w:r>
      <w:r w:rsidR="00D64968" w:rsidRPr="00665D7F">
        <w:rPr>
          <w:sz w:val="22"/>
        </w:rPr>
        <w:t>d in this document</w:t>
      </w:r>
      <w:r w:rsidR="00B0345D" w:rsidRPr="00665D7F">
        <w:rPr>
          <w:sz w:val="22"/>
        </w:rPr>
        <w:t xml:space="preserve"> for the </w:t>
      </w:r>
      <w:r w:rsidR="00D464FA" w:rsidRPr="00665D7F">
        <w:rPr>
          <w:sz w:val="22"/>
        </w:rPr>
        <w:t>Lobbyist Registrar</w:t>
      </w:r>
      <w:r w:rsidR="00B0345D" w:rsidRPr="00665D7F">
        <w:rPr>
          <w:sz w:val="22"/>
        </w:rPr>
        <w:t xml:space="preserve"> </w:t>
      </w:r>
      <w:r w:rsidR="00665D7F" w:rsidRPr="00665D7F">
        <w:rPr>
          <w:sz w:val="22"/>
        </w:rPr>
        <w:t>Application</w:t>
      </w:r>
      <w:r w:rsidR="00D64968" w:rsidRPr="00665D7F">
        <w:rPr>
          <w:sz w:val="22"/>
        </w:rPr>
        <w:t>, more specifically the</w:t>
      </w:r>
      <w:r w:rsidR="00D464FA" w:rsidRPr="00665D7F">
        <w:rPr>
          <w:sz w:val="22"/>
        </w:rPr>
        <w:t xml:space="preserve"> Lobbyist </w:t>
      </w:r>
      <w:r w:rsidR="00FA4167">
        <w:rPr>
          <w:sz w:val="22"/>
        </w:rPr>
        <w:t>Registration</w:t>
      </w:r>
      <w:r w:rsidR="00D464FA" w:rsidRPr="00665D7F">
        <w:rPr>
          <w:sz w:val="22"/>
        </w:rPr>
        <w:t xml:space="preserve"> System</w:t>
      </w:r>
      <w:r w:rsidR="00B0345D" w:rsidRPr="00665D7F">
        <w:rPr>
          <w:sz w:val="22"/>
        </w:rPr>
        <w:t xml:space="preserve">. Funds are </w:t>
      </w:r>
      <w:r w:rsidR="00D64968" w:rsidRPr="00665D7F">
        <w:rPr>
          <w:sz w:val="22"/>
        </w:rPr>
        <w:t>s</w:t>
      </w:r>
      <w:r w:rsidR="00B0345D" w:rsidRPr="00665D7F">
        <w:rPr>
          <w:sz w:val="22"/>
        </w:rPr>
        <w:t>ourced from Clerks Capital Budget (CG0</w:t>
      </w:r>
      <w:r w:rsidR="000F4739" w:rsidRPr="00665D7F">
        <w:rPr>
          <w:color w:val="FF0000"/>
          <w:sz w:val="22"/>
        </w:rPr>
        <w:t>??-??</w:t>
      </w:r>
      <w:r w:rsidR="00B0345D" w:rsidRPr="00665D7F">
        <w:rPr>
          <w:sz w:val="22"/>
        </w:rPr>
        <w:t xml:space="preserve">) for the </w:t>
      </w:r>
      <w:r w:rsidRPr="00665D7F">
        <w:rPr>
          <w:sz w:val="22"/>
        </w:rPr>
        <w:t xml:space="preserve">maximum </w:t>
      </w:r>
      <w:r w:rsidR="00B0345D" w:rsidRPr="00665D7F">
        <w:rPr>
          <w:sz w:val="22"/>
        </w:rPr>
        <w:t>amount of</w:t>
      </w:r>
      <w:r w:rsidR="000F4739" w:rsidRPr="00665D7F">
        <w:rPr>
          <w:sz w:val="22"/>
        </w:rPr>
        <w:t xml:space="preserve"> ???</w:t>
      </w:r>
      <w:r w:rsidR="00AF645F" w:rsidRPr="00665D7F">
        <w:rPr>
          <w:sz w:val="22"/>
        </w:rPr>
        <w:t xml:space="preserve">. </w:t>
      </w:r>
    </w:p>
    <w:p w:rsidR="001A6A2A" w:rsidRPr="00665D7F" w:rsidRDefault="001A6A2A" w:rsidP="00B0345D">
      <w:pPr>
        <w:rPr>
          <w:sz w:val="22"/>
        </w:rPr>
      </w:pPr>
    </w:p>
    <w:p w:rsidR="001A6A2A" w:rsidRPr="00665D7F" w:rsidRDefault="006A5162" w:rsidP="00B0345D">
      <w:pPr>
        <w:rPr>
          <w:sz w:val="22"/>
        </w:rPr>
      </w:pPr>
      <w:r w:rsidRPr="00665D7F">
        <w:rPr>
          <w:sz w:val="22"/>
        </w:rPr>
        <w:t xml:space="preserve">The first payment </w:t>
      </w:r>
      <w:r w:rsidR="002F3017" w:rsidRPr="00665D7F">
        <w:rPr>
          <w:sz w:val="22"/>
        </w:rPr>
        <w:t>of</w:t>
      </w:r>
      <w:r w:rsidR="001A6A2A" w:rsidRPr="00665D7F">
        <w:rPr>
          <w:sz w:val="22"/>
        </w:rPr>
        <w:t xml:space="preserve"> </w:t>
      </w:r>
      <w:r w:rsidR="000F4739" w:rsidRPr="00665D7F">
        <w:rPr>
          <w:color w:val="FF0000"/>
          <w:sz w:val="22"/>
        </w:rPr>
        <w:t xml:space="preserve">??? </w:t>
      </w:r>
      <w:r w:rsidR="002F3017" w:rsidRPr="00665D7F">
        <w:rPr>
          <w:sz w:val="22"/>
        </w:rPr>
        <w:t xml:space="preserve"> will be provided upo</w:t>
      </w:r>
      <w:r w:rsidR="000F4739" w:rsidRPr="00665D7F">
        <w:rPr>
          <w:sz w:val="22"/>
        </w:rPr>
        <w:t>n development completion in ??? 2016</w:t>
      </w:r>
      <w:r w:rsidR="002F3017" w:rsidRPr="00665D7F">
        <w:rPr>
          <w:sz w:val="22"/>
        </w:rPr>
        <w:t>. The final payment of</w:t>
      </w:r>
      <w:r w:rsidR="001A6A2A" w:rsidRPr="00665D7F">
        <w:rPr>
          <w:sz w:val="22"/>
        </w:rPr>
        <w:t xml:space="preserve"> $</w:t>
      </w:r>
      <w:r w:rsidR="000F4739" w:rsidRPr="00665D7F">
        <w:rPr>
          <w:sz w:val="22"/>
        </w:rPr>
        <w:t>///</w:t>
      </w:r>
      <w:r w:rsidR="001A6A2A" w:rsidRPr="00665D7F">
        <w:rPr>
          <w:sz w:val="22"/>
        </w:rPr>
        <w:t xml:space="preserve"> will be provided after deployment of application in </w:t>
      </w:r>
      <w:r w:rsidR="000F4739" w:rsidRPr="00665D7F">
        <w:rPr>
          <w:color w:val="FF0000"/>
          <w:sz w:val="22"/>
        </w:rPr>
        <w:t>???</w:t>
      </w:r>
      <w:r w:rsidR="000F4739" w:rsidRPr="00665D7F">
        <w:rPr>
          <w:sz w:val="22"/>
        </w:rPr>
        <w:t xml:space="preserve"> 2016</w:t>
      </w:r>
      <w:r w:rsidR="001A6A2A" w:rsidRPr="00665D7F">
        <w:rPr>
          <w:sz w:val="22"/>
        </w:rPr>
        <w:t xml:space="preserve">. Payment will be made upon agreement of the project </w:t>
      </w:r>
      <w:r w:rsidR="00D64968" w:rsidRPr="00665D7F">
        <w:rPr>
          <w:sz w:val="22"/>
        </w:rPr>
        <w:t xml:space="preserve">hours </w:t>
      </w:r>
      <w:r w:rsidR="001A6A2A" w:rsidRPr="00665D7F">
        <w:rPr>
          <w:sz w:val="22"/>
        </w:rPr>
        <w:t>work</w:t>
      </w:r>
      <w:r w:rsidR="00D64968" w:rsidRPr="00665D7F">
        <w:rPr>
          <w:sz w:val="22"/>
        </w:rPr>
        <w:t>ed</w:t>
      </w:r>
      <w:r w:rsidR="001A6A2A" w:rsidRPr="00665D7F">
        <w:rPr>
          <w:sz w:val="22"/>
        </w:rPr>
        <w:t>.</w:t>
      </w:r>
    </w:p>
    <w:p w:rsidR="006A5162" w:rsidRDefault="006A5162" w:rsidP="00B0345D">
      <w:pPr>
        <w:rPr>
          <w:sz w:val="22"/>
        </w:rPr>
      </w:pPr>
    </w:p>
    <w:p w:rsidR="00F92C23" w:rsidRPr="00A81918" w:rsidRDefault="0021450E" w:rsidP="00A81918">
      <w:pPr>
        <w:pStyle w:val="Heading1"/>
      </w:pPr>
      <w:bookmarkStart w:id="14" w:name="_Toc398124243"/>
      <w:r w:rsidRPr="00A81918">
        <w:t>Acceptance and Sign off</w:t>
      </w:r>
      <w:bookmarkEnd w:id="14"/>
    </w:p>
    <w:tbl>
      <w:tblPr>
        <w:tblW w:w="5147" w:type="pct"/>
        <w:tblBorders>
          <w:top w:val="single" w:sz="12" w:space="0" w:color="C0C0C0"/>
          <w:left w:val="single" w:sz="12" w:space="0" w:color="C0C0C0"/>
          <w:bottom w:val="single" w:sz="12" w:space="0" w:color="C0C0C0"/>
          <w:right w:val="single" w:sz="12" w:space="0" w:color="C0C0C0"/>
        </w:tblBorders>
        <w:tblLook w:val="0000" w:firstRow="0" w:lastRow="0" w:firstColumn="0" w:lastColumn="0" w:noHBand="0" w:noVBand="0"/>
      </w:tblPr>
      <w:tblGrid>
        <w:gridCol w:w="1980"/>
        <w:gridCol w:w="2884"/>
        <w:gridCol w:w="3090"/>
        <w:gridCol w:w="1671"/>
      </w:tblGrid>
      <w:tr w:rsidR="00412DBD" w:rsidTr="00F6340F">
        <w:trPr>
          <w:trHeight w:val="559"/>
        </w:trPr>
        <w:tc>
          <w:tcPr>
            <w:tcW w:w="1029" w:type="pct"/>
            <w:tcBorders>
              <w:top w:val="single" w:sz="4" w:space="0" w:color="auto"/>
              <w:left w:val="single" w:sz="4" w:space="0" w:color="auto"/>
              <w:bottom w:val="single" w:sz="4" w:space="0" w:color="auto"/>
              <w:right w:val="single" w:sz="4" w:space="0" w:color="auto"/>
            </w:tcBorders>
            <w:shd w:val="pct10" w:color="auto" w:fill="FFFFFF"/>
            <w:vAlign w:val="center"/>
          </w:tcPr>
          <w:p w:rsidR="00412DBD" w:rsidRDefault="00412DBD" w:rsidP="00227C8A">
            <w:pPr>
              <w:pStyle w:val="Header"/>
              <w:tabs>
                <w:tab w:val="center" w:pos="-1668"/>
                <w:tab w:val="left" w:pos="4570"/>
                <w:tab w:val="left" w:pos="7264"/>
              </w:tabs>
              <w:jc w:val="right"/>
              <w:rPr>
                <w:b/>
              </w:rPr>
            </w:pPr>
            <w:r>
              <w:rPr>
                <w:b/>
              </w:rPr>
              <w:t>Prepared By:</w:t>
            </w:r>
          </w:p>
        </w:tc>
        <w:tc>
          <w:tcPr>
            <w:tcW w:w="3971" w:type="pct"/>
            <w:gridSpan w:val="3"/>
            <w:tcBorders>
              <w:top w:val="single" w:sz="4" w:space="0" w:color="auto"/>
              <w:left w:val="single" w:sz="4" w:space="0" w:color="auto"/>
              <w:bottom w:val="single" w:sz="4" w:space="0" w:color="auto"/>
              <w:right w:val="single" w:sz="4" w:space="0" w:color="auto"/>
            </w:tcBorders>
            <w:vAlign w:val="center"/>
          </w:tcPr>
          <w:p w:rsidR="00412DBD" w:rsidRDefault="007F71F6" w:rsidP="002F3017">
            <w:r>
              <w:rPr>
                <w:sz w:val="22"/>
              </w:rPr>
              <w:t>Ib</w:t>
            </w:r>
            <w:r w:rsidR="00D8739B">
              <w:rPr>
                <w:sz w:val="22"/>
              </w:rPr>
              <w:t>iwumi Ogungbade</w:t>
            </w:r>
            <w:r>
              <w:rPr>
                <w:sz w:val="22"/>
              </w:rPr>
              <w:t>, Business Analyst</w:t>
            </w:r>
          </w:p>
        </w:tc>
      </w:tr>
      <w:tr w:rsidR="00412DBD" w:rsidTr="00F6340F">
        <w:tc>
          <w:tcPr>
            <w:tcW w:w="5000" w:type="pct"/>
            <w:gridSpan w:val="4"/>
            <w:tcBorders>
              <w:top w:val="single" w:sz="4" w:space="0" w:color="auto"/>
              <w:left w:val="single" w:sz="4" w:space="0" w:color="auto"/>
              <w:bottom w:val="single" w:sz="4" w:space="0" w:color="auto"/>
              <w:right w:val="single" w:sz="4" w:space="0" w:color="auto"/>
            </w:tcBorders>
            <w:shd w:val="pct10" w:color="000000" w:fill="FFFFFF"/>
          </w:tcPr>
          <w:p w:rsidR="00412DBD" w:rsidRDefault="00412DBD" w:rsidP="00227C8A">
            <w:pPr>
              <w:tabs>
                <w:tab w:val="left" w:pos="5387"/>
              </w:tabs>
              <w:jc w:val="right"/>
              <w:rPr>
                <w:sz w:val="8"/>
              </w:rPr>
            </w:pPr>
          </w:p>
        </w:tc>
      </w:tr>
      <w:tr w:rsidR="00F6340F" w:rsidTr="00F6340F">
        <w:tblPrEx>
          <w:tblBorders>
            <w:insideH w:val="single" w:sz="4" w:space="0" w:color="auto"/>
            <w:insideV w:val="single" w:sz="4" w:space="0" w:color="auto"/>
          </w:tblBorders>
        </w:tblPrEx>
        <w:trPr>
          <w:trHeight w:val="684"/>
        </w:trPr>
        <w:tc>
          <w:tcPr>
            <w:tcW w:w="1029" w:type="pct"/>
            <w:vMerge w:val="restart"/>
            <w:tcBorders>
              <w:top w:val="single" w:sz="4" w:space="0" w:color="auto"/>
              <w:left w:val="single" w:sz="4" w:space="0" w:color="auto"/>
            </w:tcBorders>
            <w:shd w:val="pct10" w:color="auto" w:fill="FFFFFF"/>
            <w:vAlign w:val="center"/>
          </w:tcPr>
          <w:p w:rsidR="00F6340F" w:rsidRDefault="00F6340F" w:rsidP="00227C8A">
            <w:pPr>
              <w:pStyle w:val="Header"/>
              <w:tabs>
                <w:tab w:val="center" w:pos="-1668"/>
                <w:tab w:val="left" w:pos="4570"/>
                <w:tab w:val="left" w:pos="7264"/>
              </w:tabs>
              <w:jc w:val="right"/>
              <w:rPr>
                <w:b/>
              </w:rPr>
            </w:pPr>
            <w:r>
              <w:rPr>
                <w:b/>
              </w:rPr>
              <w:t>Approved By:</w:t>
            </w:r>
          </w:p>
        </w:tc>
        <w:tc>
          <w:tcPr>
            <w:tcW w:w="1498" w:type="pct"/>
            <w:tcBorders>
              <w:top w:val="single" w:sz="4" w:space="0" w:color="auto"/>
            </w:tcBorders>
            <w:vAlign w:val="center"/>
          </w:tcPr>
          <w:p w:rsidR="006C4A86" w:rsidRDefault="006C4A86" w:rsidP="00F6340F">
            <w:pPr>
              <w:jc w:val="center"/>
              <w:rPr>
                <w:sz w:val="22"/>
              </w:rPr>
            </w:pPr>
          </w:p>
          <w:p w:rsidR="00F6340F" w:rsidRPr="007D18A5" w:rsidRDefault="00F6340F" w:rsidP="00F6340F">
            <w:pPr>
              <w:jc w:val="center"/>
              <w:rPr>
                <w:sz w:val="22"/>
              </w:rPr>
            </w:pPr>
            <w:r w:rsidRPr="007D18A5">
              <w:rPr>
                <w:sz w:val="22"/>
              </w:rPr>
              <w:t>Monika Matel-Sousa</w:t>
            </w:r>
          </w:p>
          <w:p w:rsidR="00F6340F" w:rsidRDefault="000F4739" w:rsidP="00F6340F">
            <w:pPr>
              <w:jc w:val="center"/>
            </w:pPr>
            <w:r>
              <w:t xml:space="preserve">Lobbyist Registrar Application </w:t>
            </w:r>
            <w:r w:rsidR="00F6340F">
              <w:t>Project</w:t>
            </w:r>
            <w:r w:rsidR="00A608A5">
              <w:t xml:space="preserve"> Manager</w:t>
            </w:r>
          </w:p>
          <w:p w:rsidR="00F6340F" w:rsidRDefault="00F6340F" w:rsidP="00227C8A">
            <w:pPr>
              <w:jc w:val="center"/>
              <w:rPr>
                <w:sz w:val="22"/>
              </w:rPr>
            </w:pPr>
          </w:p>
        </w:tc>
        <w:tc>
          <w:tcPr>
            <w:tcW w:w="1605" w:type="pct"/>
            <w:tcBorders>
              <w:top w:val="single" w:sz="4" w:space="0" w:color="auto"/>
            </w:tcBorders>
          </w:tcPr>
          <w:p w:rsidR="00F6340F" w:rsidRDefault="00F6340F" w:rsidP="00227C8A"/>
        </w:tc>
        <w:tc>
          <w:tcPr>
            <w:tcW w:w="868" w:type="pct"/>
            <w:tcBorders>
              <w:top w:val="single" w:sz="4" w:space="0" w:color="auto"/>
              <w:right w:val="single" w:sz="4" w:space="0" w:color="auto"/>
            </w:tcBorders>
            <w:vAlign w:val="center"/>
          </w:tcPr>
          <w:p w:rsidR="00F6340F" w:rsidRDefault="00F6340F" w:rsidP="00227C8A"/>
        </w:tc>
      </w:tr>
      <w:tr w:rsidR="00F6340F" w:rsidTr="00F6340F">
        <w:tblPrEx>
          <w:tblBorders>
            <w:insideH w:val="single" w:sz="4" w:space="0" w:color="auto"/>
            <w:insideV w:val="single" w:sz="4" w:space="0" w:color="auto"/>
          </w:tblBorders>
        </w:tblPrEx>
        <w:trPr>
          <w:trHeight w:val="277"/>
        </w:trPr>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jc w:val="right"/>
              <w:rPr>
                <w:b/>
              </w:rPr>
            </w:pPr>
          </w:p>
        </w:tc>
        <w:tc>
          <w:tcPr>
            <w:tcW w:w="1498" w:type="pct"/>
            <w:vAlign w:val="center"/>
          </w:tcPr>
          <w:p w:rsidR="00F6340F" w:rsidRDefault="00F6340F" w:rsidP="00227C8A">
            <w:pPr>
              <w:jc w:val="center"/>
              <w:rPr>
                <w:sz w:val="22"/>
              </w:rPr>
            </w:pPr>
            <w:r>
              <w:rPr>
                <w:i/>
                <w:color w:val="808080"/>
                <w:sz w:val="18"/>
              </w:rPr>
              <w:t>Name &amp; Title</w:t>
            </w:r>
          </w:p>
        </w:tc>
        <w:tc>
          <w:tcPr>
            <w:tcW w:w="1605" w:type="pct"/>
            <w:vAlign w:val="center"/>
          </w:tcPr>
          <w:p w:rsidR="00F6340F" w:rsidRDefault="00F6340F" w:rsidP="00F6340F">
            <w:pPr>
              <w:jc w:val="center"/>
            </w:pPr>
            <w:r>
              <w:rPr>
                <w:i/>
                <w:color w:val="808080"/>
                <w:sz w:val="18"/>
              </w:rPr>
              <w:t>Signature</w:t>
            </w:r>
          </w:p>
        </w:tc>
        <w:tc>
          <w:tcPr>
            <w:tcW w:w="868" w:type="pct"/>
            <w:tcBorders>
              <w:right w:val="single" w:sz="4" w:space="0" w:color="auto"/>
            </w:tcBorders>
            <w:vAlign w:val="center"/>
          </w:tcPr>
          <w:p w:rsidR="00F6340F" w:rsidRDefault="00F6340F" w:rsidP="00690FAE">
            <w:pPr>
              <w:jc w:val="center"/>
            </w:pPr>
            <w:r>
              <w:rPr>
                <w:i/>
                <w:color w:val="808080"/>
                <w:sz w:val="18"/>
              </w:rPr>
              <w:t>Date</w:t>
            </w:r>
          </w:p>
        </w:tc>
      </w:tr>
      <w:tr w:rsidR="00F6340F" w:rsidTr="00227C8A">
        <w:tblPrEx>
          <w:tblBorders>
            <w:insideH w:val="single" w:sz="4" w:space="0" w:color="auto"/>
            <w:insideV w:val="single" w:sz="4" w:space="0" w:color="auto"/>
          </w:tblBorders>
        </w:tblPrEx>
        <w:trPr>
          <w:trHeight w:val="684"/>
        </w:trPr>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jc w:val="right"/>
              <w:rPr>
                <w:b/>
              </w:rPr>
            </w:pPr>
          </w:p>
        </w:tc>
        <w:tc>
          <w:tcPr>
            <w:tcW w:w="1498" w:type="pct"/>
            <w:vAlign w:val="center"/>
          </w:tcPr>
          <w:p w:rsidR="000F4739" w:rsidRDefault="000F4739" w:rsidP="001A6A2A">
            <w:pPr>
              <w:jc w:val="center"/>
            </w:pPr>
            <w:r>
              <w:t>TBC</w:t>
            </w:r>
          </w:p>
          <w:p w:rsidR="00F6340F" w:rsidRDefault="009C15EA" w:rsidP="001A6A2A">
            <w:pPr>
              <w:jc w:val="center"/>
            </w:pPr>
            <w:r>
              <w:t>Acting Digital Media Manger</w:t>
            </w:r>
          </w:p>
        </w:tc>
        <w:tc>
          <w:tcPr>
            <w:tcW w:w="1605" w:type="pct"/>
          </w:tcPr>
          <w:p w:rsidR="00F6340F" w:rsidRDefault="00F6340F" w:rsidP="00227C8A"/>
        </w:tc>
        <w:tc>
          <w:tcPr>
            <w:tcW w:w="868" w:type="pct"/>
            <w:tcBorders>
              <w:right w:val="single" w:sz="4" w:space="0" w:color="auto"/>
            </w:tcBorders>
            <w:vAlign w:val="center"/>
          </w:tcPr>
          <w:p w:rsidR="00F6340F" w:rsidRDefault="00F6340F" w:rsidP="00227C8A"/>
        </w:tc>
      </w:tr>
      <w:tr w:rsidR="00F6340F" w:rsidTr="00227C8A">
        <w:tblPrEx>
          <w:tblBorders>
            <w:insideH w:val="single" w:sz="4" w:space="0" w:color="auto"/>
            <w:insideV w:val="single" w:sz="4" w:space="0" w:color="auto"/>
          </w:tblBorders>
        </w:tblPrEx>
        <w:trPr>
          <w:trHeight w:val="199"/>
        </w:trPr>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jc w:val="right"/>
              <w:rPr>
                <w:b/>
              </w:rPr>
            </w:pPr>
          </w:p>
        </w:tc>
        <w:tc>
          <w:tcPr>
            <w:tcW w:w="1498" w:type="pct"/>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Name &amp; Title</w:t>
            </w:r>
          </w:p>
        </w:tc>
        <w:tc>
          <w:tcPr>
            <w:tcW w:w="1605" w:type="pct"/>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Signature</w:t>
            </w:r>
          </w:p>
        </w:tc>
        <w:tc>
          <w:tcPr>
            <w:tcW w:w="868" w:type="pct"/>
            <w:tcBorders>
              <w:right w:val="single" w:sz="4" w:space="0" w:color="auto"/>
            </w:tcBorders>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Date</w:t>
            </w:r>
          </w:p>
        </w:tc>
      </w:tr>
      <w:tr w:rsidR="00F6340F" w:rsidTr="00227C8A">
        <w:tblPrEx>
          <w:tblBorders>
            <w:insideH w:val="single" w:sz="4" w:space="0" w:color="auto"/>
            <w:insideV w:val="single" w:sz="4" w:space="0" w:color="auto"/>
          </w:tblBorders>
        </w:tblPrEx>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rPr>
                <w:i/>
                <w:color w:val="808080"/>
                <w:sz w:val="18"/>
              </w:rPr>
            </w:pPr>
          </w:p>
        </w:tc>
        <w:tc>
          <w:tcPr>
            <w:tcW w:w="1498" w:type="pct"/>
            <w:tcBorders>
              <w:bottom w:val="single" w:sz="8" w:space="0" w:color="auto"/>
            </w:tcBorders>
            <w:vAlign w:val="center"/>
          </w:tcPr>
          <w:p w:rsidR="00F6340F" w:rsidRDefault="00F6340F" w:rsidP="00227C8A">
            <w:pPr>
              <w:pStyle w:val="Header"/>
              <w:tabs>
                <w:tab w:val="center" w:pos="-1668"/>
                <w:tab w:val="left" w:pos="4570"/>
                <w:tab w:val="left" w:pos="7264"/>
              </w:tabs>
              <w:jc w:val="center"/>
              <w:rPr>
                <w:sz w:val="22"/>
              </w:rPr>
            </w:pPr>
          </w:p>
          <w:p w:rsidR="00F6340F" w:rsidRDefault="00F6340F" w:rsidP="00227C8A">
            <w:pPr>
              <w:pStyle w:val="Header"/>
              <w:tabs>
                <w:tab w:val="center" w:pos="-1668"/>
                <w:tab w:val="left" w:pos="4570"/>
                <w:tab w:val="left" w:pos="7264"/>
              </w:tabs>
              <w:jc w:val="center"/>
              <w:rPr>
                <w:sz w:val="22"/>
              </w:rPr>
            </w:pPr>
            <w:r>
              <w:rPr>
                <w:sz w:val="22"/>
              </w:rPr>
              <w:t>Phillip Scott</w:t>
            </w:r>
          </w:p>
          <w:p w:rsidR="00F6340F" w:rsidRDefault="00F6340F" w:rsidP="00227C8A">
            <w:pPr>
              <w:pStyle w:val="Header"/>
              <w:tabs>
                <w:tab w:val="center" w:pos="-1668"/>
                <w:tab w:val="left" w:pos="4570"/>
                <w:tab w:val="left" w:pos="7264"/>
              </w:tabs>
              <w:jc w:val="center"/>
            </w:pPr>
            <w:r>
              <w:t>Project Manager I&amp;T</w:t>
            </w:r>
          </w:p>
          <w:p w:rsidR="00F6340F" w:rsidRDefault="00F6340F" w:rsidP="00227C8A">
            <w:pPr>
              <w:pStyle w:val="Header"/>
              <w:tabs>
                <w:tab w:val="center" w:pos="-1668"/>
                <w:tab w:val="left" w:pos="4570"/>
                <w:tab w:val="left" w:pos="7264"/>
              </w:tabs>
              <w:jc w:val="center"/>
              <w:rPr>
                <w:i/>
                <w:color w:val="808080"/>
                <w:sz w:val="18"/>
              </w:rPr>
            </w:pPr>
          </w:p>
        </w:tc>
        <w:tc>
          <w:tcPr>
            <w:tcW w:w="1605" w:type="pct"/>
            <w:tcBorders>
              <w:bottom w:val="single" w:sz="8" w:space="0" w:color="auto"/>
            </w:tcBorders>
          </w:tcPr>
          <w:p w:rsidR="00F6340F" w:rsidRDefault="00F6340F" w:rsidP="00227C8A">
            <w:pPr>
              <w:pStyle w:val="Header"/>
              <w:tabs>
                <w:tab w:val="center" w:pos="-1668"/>
                <w:tab w:val="left" w:pos="4570"/>
                <w:tab w:val="left" w:pos="7264"/>
              </w:tabs>
              <w:jc w:val="center"/>
              <w:rPr>
                <w:i/>
                <w:color w:val="808080"/>
                <w:sz w:val="18"/>
              </w:rPr>
            </w:pPr>
          </w:p>
        </w:tc>
        <w:tc>
          <w:tcPr>
            <w:tcW w:w="868" w:type="pct"/>
            <w:tcBorders>
              <w:bottom w:val="single" w:sz="8" w:space="0" w:color="auto"/>
              <w:right w:val="single" w:sz="4" w:space="0" w:color="auto"/>
            </w:tcBorders>
            <w:vAlign w:val="center"/>
          </w:tcPr>
          <w:p w:rsidR="00F6340F" w:rsidRDefault="00F6340F" w:rsidP="00227C8A">
            <w:pPr>
              <w:pStyle w:val="Header"/>
              <w:tabs>
                <w:tab w:val="center" w:pos="-1668"/>
                <w:tab w:val="left" w:pos="4570"/>
                <w:tab w:val="left" w:pos="7264"/>
              </w:tabs>
              <w:jc w:val="center"/>
              <w:rPr>
                <w:i/>
                <w:color w:val="808080"/>
                <w:sz w:val="18"/>
              </w:rPr>
            </w:pPr>
          </w:p>
        </w:tc>
      </w:tr>
      <w:tr w:rsidR="00F6340F" w:rsidTr="00227C8A">
        <w:tblPrEx>
          <w:tblBorders>
            <w:insideH w:val="single" w:sz="4" w:space="0" w:color="auto"/>
            <w:insideV w:val="single" w:sz="4" w:space="0" w:color="auto"/>
          </w:tblBorders>
        </w:tblPrEx>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rPr>
                <w:i/>
                <w:color w:val="808080"/>
                <w:sz w:val="18"/>
              </w:rPr>
            </w:pPr>
          </w:p>
        </w:tc>
        <w:tc>
          <w:tcPr>
            <w:tcW w:w="1498" w:type="pct"/>
            <w:vAlign w:val="center"/>
          </w:tcPr>
          <w:p w:rsidR="00F6340F" w:rsidRDefault="00F6340F" w:rsidP="00227C8A">
            <w:pPr>
              <w:jc w:val="center"/>
              <w:rPr>
                <w:i/>
                <w:color w:val="808080"/>
                <w:sz w:val="18"/>
              </w:rPr>
            </w:pPr>
            <w:r>
              <w:rPr>
                <w:i/>
                <w:color w:val="808080"/>
                <w:sz w:val="18"/>
              </w:rPr>
              <w:t>Name &amp; Title</w:t>
            </w:r>
          </w:p>
        </w:tc>
        <w:tc>
          <w:tcPr>
            <w:tcW w:w="1605" w:type="pct"/>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Signature</w:t>
            </w:r>
          </w:p>
        </w:tc>
        <w:tc>
          <w:tcPr>
            <w:tcW w:w="868" w:type="pct"/>
            <w:tcBorders>
              <w:right w:val="single" w:sz="4" w:space="0" w:color="auto"/>
            </w:tcBorders>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Date</w:t>
            </w:r>
          </w:p>
        </w:tc>
      </w:tr>
    </w:tbl>
    <w:p w:rsidR="00412DBD" w:rsidRDefault="00412DBD" w:rsidP="00412DBD"/>
    <w:p w:rsidR="00412DBD" w:rsidRDefault="00412DBD" w:rsidP="00412DBD"/>
    <w:p w:rsidR="00412DBD" w:rsidRDefault="00412DBD" w:rsidP="00412DBD"/>
    <w:p w:rsidR="00412DBD" w:rsidRPr="00412DBD" w:rsidRDefault="00412DBD" w:rsidP="00412DBD"/>
    <w:p w:rsidR="00F92C23" w:rsidRPr="00CD1EA1" w:rsidRDefault="00F92C23" w:rsidP="00C6647E">
      <w:pPr>
        <w:rPr>
          <w:rFonts w:cs="Arial"/>
        </w:rPr>
      </w:pPr>
    </w:p>
    <w:sectPr w:rsidR="00F92C23" w:rsidRPr="00CD1EA1" w:rsidSect="00FE0782">
      <w:headerReference w:type="default" r:id="rId8"/>
      <w:foot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B53" w:rsidRDefault="009A3B53">
      <w:r>
        <w:separator/>
      </w:r>
    </w:p>
  </w:endnote>
  <w:endnote w:type="continuationSeparator" w:id="0">
    <w:p w:rsidR="009A3B53" w:rsidRDefault="009A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t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EEC" w:rsidRDefault="003232C2" w:rsidP="00936E07">
    <w:pPr>
      <w:pStyle w:val="Footer"/>
      <w:tabs>
        <w:tab w:val="clear" w:pos="8640"/>
        <w:tab w:val="right" w:pos="10080"/>
      </w:tabs>
      <w:rPr>
        <w:sz w:val="16"/>
        <w:szCs w:val="16"/>
      </w:rPr>
    </w:pPr>
    <w:r>
      <w:rPr>
        <w:snapToGrid w:val="0"/>
        <w:sz w:val="16"/>
        <w:szCs w:val="16"/>
      </w:rPr>
      <w:t>Strategic Integration &amp; Excellence – City Clerk's Office</w:t>
    </w:r>
    <w:r w:rsidR="00F14EEC" w:rsidRPr="00A53C27">
      <w:rPr>
        <w:snapToGrid w:val="0"/>
        <w:sz w:val="16"/>
        <w:szCs w:val="16"/>
      </w:rPr>
      <w:tab/>
    </w:r>
    <w:r w:rsidR="002E42B6" w:rsidRPr="004E7236">
      <w:rPr>
        <w:snapToGrid w:val="0"/>
        <w:sz w:val="16"/>
        <w:szCs w:val="16"/>
      </w:rPr>
      <w:fldChar w:fldCharType="begin"/>
    </w:r>
    <w:r w:rsidR="00F14EEC" w:rsidRPr="004E7236">
      <w:rPr>
        <w:snapToGrid w:val="0"/>
        <w:sz w:val="16"/>
        <w:szCs w:val="16"/>
      </w:rPr>
      <w:instrText xml:space="preserve"> NUMPAGES </w:instrText>
    </w:r>
    <w:r w:rsidR="002E42B6" w:rsidRPr="004E7236">
      <w:rPr>
        <w:snapToGrid w:val="0"/>
        <w:sz w:val="16"/>
        <w:szCs w:val="16"/>
      </w:rPr>
      <w:fldChar w:fldCharType="separate"/>
    </w:r>
    <w:r w:rsidR="00F936A7">
      <w:rPr>
        <w:noProof/>
        <w:snapToGrid w:val="0"/>
        <w:sz w:val="16"/>
        <w:szCs w:val="16"/>
      </w:rPr>
      <w:t>9</w:t>
    </w:r>
    <w:r w:rsidR="002E42B6" w:rsidRPr="004E7236">
      <w:rPr>
        <w:snapToGrid w:val="0"/>
        <w:sz w:val="16"/>
        <w:szCs w:val="16"/>
      </w:rPr>
      <w:fldChar w:fldCharType="end"/>
    </w:r>
    <w:r w:rsidR="00F14EEC" w:rsidRPr="00A53C27">
      <w:rPr>
        <w:snapToGrid w:val="0"/>
        <w:sz w:val="16"/>
        <w:szCs w:val="16"/>
      </w:rPr>
      <w:tab/>
    </w:r>
    <w:r w:rsidR="002E42B6">
      <w:rPr>
        <w:snapToGrid w:val="0"/>
        <w:sz w:val="16"/>
        <w:szCs w:val="16"/>
      </w:rPr>
      <w:fldChar w:fldCharType="begin"/>
    </w:r>
    <w:r w:rsidR="00F14EEC">
      <w:rPr>
        <w:snapToGrid w:val="0"/>
        <w:sz w:val="16"/>
        <w:szCs w:val="16"/>
      </w:rPr>
      <w:instrText xml:space="preserve"> DATE \@ "M/d/yyyy" </w:instrText>
    </w:r>
    <w:r w:rsidR="002E42B6">
      <w:rPr>
        <w:snapToGrid w:val="0"/>
        <w:sz w:val="16"/>
        <w:szCs w:val="16"/>
      </w:rPr>
      <w:fldChar w:fldCharType="separate"/>
    </w:r>
    <w:r w:rsidR="0047081B">
      <w:rPr>
        <w:noProof/>
        <w:snapToGrid w:val="0"/>
        <w:sz w:val="16"/>
        <w:szCs w:val="16"/>
      </w:rPr>
      <w:t>1/12/2016</w:t>
    </w:r>
    <w:r w:rsidR="002E42B6">
      <w:rPr>
        <w:snapToGrid w:val="0"/>
        <w:sz w:val="16"/>
        <w:szCs w:val="16"/>
      </w:rPr>
      <w:fldChar w:fldCharType="end"/>
    </w:r>
    <w:r w:rsidR="00F14EEC">
      <w:rPr>
        <w:sz w:val="16"/>
        <w:szCs w:val="16"/>
      </w:rPr>
      <w:tab/>
    </w:r>
    <w:r w:rsidR="00F14EEC">
      <w:rPr>
        <w:sz w:val="16"/>
        <w:szCs w:val="16"/>
      </w:rPr>
      <w:tab/>
    </w:r>
    <w:r w:rsidR="00F14EEC" w:rsidRPr="00936E07">
      <w:rPr>
        <w:sz w:val="16"/>
        <w:szCs w:val="16"/>
      </w:rPr>
      <w:t xml:space="preserve">Page </w:t>
    </w:r>
    <w:r w:rsidR="002E42B6" w:rsidRPr="00936E07">
      <w:rPr>
        <w:sz w:val="16"/>
        <w:szCs w:val="16"/>
      </w:rPr>
      <w:fldChar w:fldCharType="begin"/>
    </w:r>
    <w:r w:rsidR="00F14EEC" w:rsidRPr="00936E07">
      <w:rPr>
        <w:sz w:val="16"/>
        <w:szCs w:val="16"/>
      </w:rPr>
      <w:instrText xml:space="preserve"> PAGE </w:instrText>
    </w:r>
    <w:r w:rsidR="002E42B6" w:rsidRPr="00936E07">
      <w:rPr>
        <w:sz w:val="16"/>
        <w:szCs w:val="16"/>
      </w:rPr>
      <w:fldChar w:fldCharType="separate"/>
    </w:r>
    <w:r w:rsidR="00F936A7">
      <w:rPr>
        <w:noProof/>
        <w:sz w:val="16"/>
        <w:szCs w:val="16"/>
      </w:rPr>
      <w:t>9</w:t>
    </w:r>
    <w:r w:rsidR="002E42B6" w:rsidRPr="00936E07">
      <w:rPr>
        <w:sz w:val="16"/>
        <w:szCs w:val="16"/>
      </w:rPr>
      <w:fldChar w:fldCharType="end"/>
    </w:r>
    <w:r w:rsidR="00F14EEC" w:rsidRPr="00936E07">
      <w:rPr>
        <w:sz w:val="16"/>
        <w:szCs w:val="16"/>
      </w:rPr>
      <w:t xml:space="preserve"> of </w:t>
    </w:r>
    <w:r w:rsidR="002E42B6" w:rsidRPr="00936E07">
      <w:rPr>
        <w:sz w:val="16"/>
        <w:szCs w:val="16"/>
      </w:rPr>
      <w:fldChar w:fldCharType="begin"/>
    </w:r>
    <w:r w:rsidR="00F14EEC" w:rsidRPr="00936E07">
      <w:rPr>
        <w:sz w:val="16"/>
        <w:szCs w:val="16"/>
      </w:rPr>
      <w:instrText xml:space="preserve"> NUMPAGES </w:instrText>
    </w:r>
    <w:r w:rsidR="002E42B6" w:rsidRPr="00936E07">
      <w:rPr>
        <w:sz w:val="16"/>
        <w:szCs w:val="16"/>
      </w:rPr>
      <w:fldChar w:fldCharType="separate"/>
    </w:r>
    <w:r w:rsidR="00F936A7">
      <w:rPr>
        <w:noProof/>
        <w:sz w:val="16"/>
        <w:szCs w:val="16"/>
      </w:rPr>
      <w:t>9</w:t>
    </w:r>
    <w:r w:rsidR="002E42B6" w:rsidRPr="00936E07">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B53" w:rsidRDefault="009A3B53">
      <w:r>
        <w:separator/>
      </w:r>
    </w:p>
  </w:footnote>
  <w:footnote w:type="continuationSeparator" w:id="0">
    <w:p w:rsidR="009A3B53" w:rsidRDefault="009A3B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ayout w:type="fixed"/>
      <w:tblLook w:val="0000" w:firstRow="0" w:lastRow="0" w:firstColumn="0" w:lastColumn="0" w:noHBand="0" w:noVBand="0"/>
    </w:tblPr>
    <w:tblGrid>
      <w:gridCol w:w="2178"/>
      <w:gridCol w:w="5670"/>
      <w:gridCol w:w="1260"/>
      <w:gridCol w:w="900"/>
    </w:tblGrid>
    <w:tr w:rsidR="00F14EEC">
      <w:trPr>
        <w:cantSplit/>
      </w:trPr>
      <w:tc>
        <w:tcPr>
          <w:tcW w:w="2178" w:type="dxa"/>
          <w:vMerge w:val="restart"/>
        </w:tcPr>
        <w:p w:rsidR="00F14EEC" w:rsidRDefault="00BB1756" w:rsidP="00EB5149">
          <w:pPr>
            <w:pStyle w:val="Header"/>
          </w:pPr>
          <w:r>
            <w:rPr>
              <w:noProof/>
              <w:lang w:val="en-CA" w:eastAsia="en-CA"/>
            </w:rPr>
            <w:drawing>
              <wp:inline distT="0" distB="0" distL="0" distR="0" wp14:anchorId="762D51A1" wp14:editId="43A1872C">
                <wp:extent cx="98107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314325"/>
                        </a:xfrm>
                        <a:prstGeom prst="rect">
                          <a:avLst/>
                        </a:prstGeom>
                        <a:noFill/>
                        <a:ln>
                          <a:noFill/>
                        </a:ln>
                      </pic:spPr>
                    </pic:pic>
                  </a:graphicData>
                </a:graphic>
              </wp:inline>
            </w:drawing>
          </w:r>
        </w:p>
      </w:tc>
      <w:tc>
        <w:tcPr>
          <w:tcW w:w="5670" w:type="dxa"/>
        </w:tcPr>
        <w:p w:rsidR="00F14EEC" w:rsidRDefault="00155037" w:rsidP="00EB5149">
          <w:pPr>
            <w:pStyle w:val="Header"/>
            <w:jc w:val="center"/>
          </w:pPr>
          <w:r>
            <w:t>LRS- Lobbyist Registration</w:t>
          </w:r>
          <w:r w:rsidR="002D5C4D">
            <w:t xml:space="preserve"> System</w:t>
          </w:r>
        </w:p>
      </w:tc>
      <w:tc>
        <w:tcPr>
          <w:tcW w:w="1260" w:type="dxa"/>
        </w:tcPr>
        <w:p w:rsidR="00F14EEC" w:rsidRDefault="00F14EEC" w:rsidP="00EB5149">
          <w:pPr>
            <w:pStyle w:val="Header"/>
            <w:jc w:val="right"/>
            <w:rPr>
              <w:rFonts w:ascii="Arial Narrow" w:hAnsi="Arial Narrow"/>
            </w:rPr>
          </w:pPr>
          <w:r>
            <w:rPr>
              <w:rFonts w:ascii="Arial Narrow" w:hAnsi="Arial Narrow"/>
              <w:sz w:val="16"/>
            </w:rPr>
            <w:t>Version No:</w:t>
          </w:r>
        </w:p>
      </w:tc>
      <w:tc>
        <w:tcPr>
          <w:tcW w:w="900" w:type="dxa"/>
        </w:tcPr>
        <w:p w:rsidR="00F14EEC" w:rsidRDefault="00F14EEC" w:rsidP="000B3AC2">
          <w:pPr>
            <w:pStyle w:val="Header"/>
            <w:rPr>
              <w:rFonts w:ascii="Arial Narrow" w:hAnsi="Arial Narrow"/>
              <w:sz w:val="16"/>
            </w:rPr>
          </w:pPr>
          <w:r>
            <w:rPr>
              <w:rFonts w:ascii="Arial Narrow" w:hAnsi="Arial Narrow"/>
              <w:sz w:val="16"/>
            </w:rPr>
            <w:t>1.0</w:t>
          </w:r>
        </w:p>
      </w:tc>
    </w:tr>
    <w:tr w:rsidR="00F14EEC">
      <w:trPr>
        <w:cantSplit/>
      </w:trPr>
      <w:tc>
        <w:tcPr>
          <w:tcW w:w="2178" w:type="dxa"/>
          <w:vMerge/>
        </w:tcPr>
        <w:p w:rsidR="00F14EEC" w:rsidRDefault="00F14EEC" w:rsidP="00EB5149">
          <w:pPr>
            <w:pStyle w:val="Header"/>
          </w:pPr>
        </w:p>
      </w:tc>
      <w:tc>
        <w:tcPr>
          <w:tcW w:w="5670" w:type="dxa"/>
        </w:tcPr>
        <w:p w:rsidR="00F14EEC" w:rsidRDefault="00F14EEC" w:rsidP="00EB5149">
          <w:pPr>
            <w:pStyle w:val="Header"/>
            <w:jc w:val="center"/>
          </w:pPr>
          <w:r>
            <w:t xml:space="preserve">WCM High Level Requirements </w:t>
          </w:r>
        </w:p>
        <w:p w:rsidR="00F14EEC" w:rsidRPr="00520E13" w:rsidRDefault="00F14EEC" w:rsidP="00EE04BE">
          <w:pPr>
            <w:pStyle w:val="Header"/>
            <w:jc w:val="center"/>
          </w:pPr>
        </w:p>
      </w:tc>
      <w:tc>
        <w:tcPr>
          <w:tcW w:w="1260" w:type="dxa"/>
        </w:tcPr>
        <w:p w:rsidR="00F14EEC" w:rsidRDefault="00F14EEC" w:rsidP="00EB5149">
          <w:pPr>
            <w:pStyle w:val="Header"/>
            <w:jc w:val="right"/>
            <w:rPr>
              <w:rFonts w:ascii="Arial Narrow" w:hAnsi="Arial Narrow"/>
            </w:rPr>
          </w:pPr>
        </w:p>
      </w:tc>
      <w:tc>
        <w:tcPr>
          <w:tcW w:w="900" w:type="dxa"/>
        </w:tcPr>
        <w:p w:rsidR="00F14EEC" w:rsidRDefault="00F14EEC" w:rsidP="0077350C">
          <w:pPr>
            <w:pStyle w:val="Header"/>
            <w:rPr>
              <w:rFonts w:ascii="Arial Narrow" w:hAnsi="Arial Narrow"/>
              <w:sz w:val="16"/>
            </w:rPr>
          </w:pPr>
        </w:p>
      </w:tc>
    </w:tr>
  </w:tbl>
  <w:p w:rsidR="00F14EEC" w:rsidRPr="00EB5149" w:rsidRDefault="00F14EEC" w:rsidP="00EB51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21" w:type="pct"/>
      <w:tblLook w:val="0000" w:firstRow="0" w:lastRow="0" w:firstColumn="0" w:lastColumn="0" w:noHBand="0" w:noVBand="0"/>
    </w:tblPr>
    <w:tblGrid>
      <w:gridCol w:w="2466"/>
      <w:gridCol w:w="3304"/>
      <w:gridCol w:w="3255"/>
    </w:tblGrid>
    <w:tr w:rsidR="00F14EEC" w:rsidTr="00EF5CB2">
      <w:trPr>
        <w:cantSplit/>
        <w:trHeight w:val="1043"/>
      </w:trPr>
      <w:tc>
        <w:tcPr>
          <w:tcW w:w="1364" w:type="pct"/>
        </w:tcPr>
        <w:p w:rsidR="00F14EEC" w:rsidRDefault="00BB1756" w:rsidP="00EB5149">
          <w:pPr>
            <w:pStyle w:val="Header"/>
            <w:tabs>
              <w:tab w:val="clear" w:pos="4320"/>
              <w:tab w:val="clear" w:pos="8640"/>
            </w:tabs>
            <w:rPr>
              <w:noProof/>
            </w:rPr>
          </w:pPr>
          <w:r>
            <w:rPr>
              <w:noProof/>
              <w:lang w:val="en-CA" w:eastAsia="en-CA"/>
            </w:rPr>
            <w:drawing>
              <wp:inline distT="0" distB="0" distL="0" distR="0" wp14:anchorId="26CB7C3A" wp14:editId="67697D5B">
                <wp:extent cx="141922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457200"/>
                        </a:xfrm>
                        <a:prstGeom prst="rect">
                          <a:avLst/>
                        </a:prstGeom>
                        <a:noFill/>
                        <a:ln>
                          <a:noFill/>
                        </a:ln>
                      </pic:spPr>
                    </pic:pic>
                  </a:graphicData>
                </a:graphic>
              </wp:inline>
            </w:drawing>
          </w:r>
        </w:p>
      </w:tc>
      <w:tc>
        <w:tcPr>
          <w:tcW w:w="1831" w:type="pct"/>
          <w:vAlign w:val="center"/>
        </w:tcPr>
        <w:p w:rsidR="00F14EEC" w:rsidRDefault="00F14EEC" w:rsidP="00EB5149">
          <w:r>
            <w:t>City Clerk’s Office</w:t>
          </w:r>
        </w:p>
        <w:p w:rsidR="00F14EEC" w:rsidRDefault="003A00C7" w:rsidP="00EB5149">
          <w:r>
            <w:t>Strategic Integration and Excellence</w:t>
          </w:r>
        </w:p>
        <w:p w:rsidR="00F14EEC" w:rsidRDefault="003A00C7" w:rsidP="00EB5149">
          <w:r>
            <w:t>Business Technology and Planning</w:t>
          </w:r>
        </w:p>
      </w:tc>
      <w:tc>
        <w:tcPr>
          <w:tcW w:w="1804" w:type="pct"/>
          <w:vAlign w:val="center"/>
        </w:tcPr>
        <w:p w:rsidR="00F14EEC" w:rsidRPr="009B4E3F" w:rsidRDefault="00F14EEC" w:rsidP="00292158">
          <w:pPr>
            <w:jc w:val="center"/>
            <w:rPr>
              <w:b/>
              <w:sz w:val="32"/>
              <w:szCs w:val="32"/>
            </w:rPr>
          </w:pPr>
          <w:r>
            <w:rPr>
              <w:b/>
              <w:sz w:val="32"/>
              <w:szCs w:val="32"/>
            </w:rPr>
            <w:t xml:space="preserve">WCM High-Level Requirements for the </w:t>
          </w:r>
          <w:r w:rsidR="00A608A5">
            <w:rPr>
              <w:b/>
              <w:sz w:val="32"/>
              <w:szCs w:val="32"/>
            </w:rPr>
            <w:t xml:space="preserve">Lobbyist </w:t>
          </w:r>
          <w:r w:rsidR="00292158">
            <w:rPr>
              <w:b/>
              <w:sz w:val="32"/>
              <w:szCs w:val="32"/>
            </w:rPr>
            <w:t xml:space="preserve">Registration </w:t>
          </w:r>
          <w:r>
            <w:rPr>
              <w:b/>
              <w:sz w:val="32"/>
              <w:szCs w:val="32"/>
            </w:rPr>
            <w:t>System</w:t>
          </w:r>
        </w:p>
      </w:tc>
    </w:tr>
  </w:tbl>
  <w:p w:rsidR="00F14EEC" w:rsidRDefault="00F14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70CC"/>
    <w:multiLevelType w:val="hybridMultilevel"/>
    <w:tmpl w:val="652E1E60"/>
    <w:lvl w:ilvl="0" w:tplc="B258547A">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 w15:restartNumberingAfterBreak="0">
    <w:nsid w:val="07323CEB"/>
    <w:multiLevelType w:val="hybridMultilevel"/>
    <w:tmpl w:val="7C5EADBE"/>
    <w:lvl w:ilvl="0" w:tplc="10090001">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 w15:restartNumberingAfterBreak="0">
    <w:nsid w:val="0E591C41"/>
    <w:multiLevelType w:val="hybridMultilevel"/>
    <w:tmpl w:val="5AE8F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F648DB"/>
    <w:multiLevelType w:val="hybridMultilevel"/>
    <w:tmpl w:val="A7F044B6"/>
    <w:lvl w:ilvl="0" w:tplc="E05E09E2">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 w15:restartNumberingAfterBreak="0">
    <w:nsid w:val="152904B6"/>
    <w:multiLevelType w:val="hybridMultilevel"/>
    <w:tmpl w:val="17D8F722"/>
    <w:lvl w:ilvl="0" w:tplc="F5E84804">
      <w:start w:val="1"/>
      <w:numFmt w:val="lowerLetter"/>
      <w:lvlText w:val="%1)"/>
      <w:lvlJc w:val="left"/>
      <w:pPr>
        <w:ind w:left="288"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B13D46"/>
    <w:multiLevelType w:val="hybridMultilevel"/>
    <w:tmpl w:val="987AF77E"/>
    <w:lvl w:ilvl="0" w:tplc="10090017">
      <w:start w:val="1"/>
      <w:numFmt w:val="lowerLetter"/>
      <w:lvlText w:val="%1)"/>
      <w:lvlJc w:val="left"/>
      <w:pPr>
        <w:ind w:left="288"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7B24043"/>
    <w:multiLevelType w:val="hybridMultilevel"/>
    <w:tmpl w:val="5AEC73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B6D4950"/>
    <w:multiLevelType w:val="hybridMultilevel"/>
    <w:tmpl w:val="A90811B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8" w15:restartNumberingAfterBreak="0">
    <w:nsid w:val="20016DBD"/>
    <w:multiLevelType w:val="hybridMultilevel"/>
    <w:tmpl w:val="95C4E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2600C3"/>
    <w:multiLevelType w:val="hybridMultilevel"/>
    <w:tmpl w:val="1D801C42"/>
    <w:lvl w:ilvl="0" w:tplc="392247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3B946D55"/>
    <w:multiLevelType w:val="hybridMultilevel"/>
    <w:tmpl w:val="24425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24F1A16"/>
    <w:multiLevelType w:val="hybridMultilevel"/>
    <w:tmpl w:val="E064F11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05E75F2"/>
    <w:multiLevelType w:val="hybridMultilevel"/>
    <w:tmpl w:val="36024E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416990"/>
    <w:multiLevelType w:val="hybridMultilevel"/>
    <w:tmpl w:val="F9FA82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605A4C"/>
    <w:multiLevelType w:val="multilevel"/>
    <w:tmpl w:val="9A5A10C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60"/>
        </w:tabs>
        <w:ind w:left="860" w:hanging="576"/>
      </w:pPr>
      <w:rPr>
        <w:rFonts w:cs="Times New Roman"/>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98E19E6"/>
    <w:multiLevelType w:val="hybridMultilevel"/>
    <w:tmpl w:val="A2DA2876"/>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7F9548E3"/>
    <w:multiLevelType w:val="multilevel"/>
    <w:tmpl w:val="1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4"/>
  </w:num>
  <w:num w:numId="4">
    <w:abstractNumId w:val="6"/>
  </w:num>
  <w:num w:numId="5">
    <w:abstractNumId w:val="11"/>
  </w:num>
  <w:num w:numId="6">
    <w:abstractNumId w:val="12"/>
  </w:num>
  <w:num w:numId="7">
    <w:abstractNumId w:val="10"/>
  </w:num>
  <w:num w:numId="8">
    <w:abstractNumId w:val="7"/>
  </w:num>
  <w:num w:numId="9">
    <w:abstractNumId w:val="8"/>
  </w:num>
  <w:num w:numId="10">
    <w:abstractNumId w:val="13"/>
  </w:num>
  <w:num w:numId="11">
    <w:abstractNumId w:val="3"/>
  </w:num>
  <w:num w:numId="12">
    <w:abstractNumId w:val="2"/>
  </w:num>
  <w:num w:numId="13">
    <w:abstractNumId w:val="1"/>
  </w:num>
  <w:num w:numId="14">
    <w:abstractNumId w:val="0"/>
  </w:num>
  <w:num w:numId="15">
    <w:abstractNumId w:val="15"/>
  </w:num>
  <w:num w:numId="16">
    <w:abstractNumId w:val="9"/>
  </w:num>
  <w:num w:numId="17">
    <w:abstractNumId w:val="5"/>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iwumi Ogungbade">
    <w15:presenceInfo w15:providerId="None" w15:userId="Ibiwumi Ogungb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92"/>
    <w:rsid w:val="000017A8"/>
    <w:rsid w:val="00014ED7"/>
    <w:rsid w:val="00016CA0"/>
    <w:rsid w:val="0001742B"/>
    <w:rsid w:val="0002142B"/>
    <w:rsid w:val="000215E9"/>
    <w:rsid w:val="000242F5"/>
    <w:rsid w:val="000253E5"/>
    <w:rsid w:val="000257F9"/>
    <w:rsid w:val="0002686B"/>
    <w:rsid w:val="00026AC7"/>
    <w:rsid w:val="0002773D"/>
    <w:rsid w:val="00031ACC"/>
    <w:rsid w:val="00037238"/>
    <w:rsid w:val="000372B7"/>
    <w:rsid w:val="00037788"/>
    <w:rsid w:val="00042318"/>
    <w:rsid w:val="000431D4"/>
    <w:rsid w:val="00043C32"/>
    <w:rsid w:val="000456DE"/>
    <w:rsid w:val="000463D6"/>
    <w:rsid w:val="00046A0F"/>
    <w:rsid w:val="00046E6C"/>
    <w:rsid w:val="000520E4"/>
    <w:rsid w:val="00053E3F"/>
    <w:rsid w:val="000540B0"/>
    <w:rsid w:val="00054F35"/>
    <w:rsid w:val="0005594D"/>
    <w:rsid w:val="00056AA2"/>
    <w:rsid w:val="000605B3"/>
    <w:rsid w:val="00061E3C"/>
    <w:rsid w:val="000623C4"/>
    <w:rsid w:val="0006261E"/>
    <w:rsid w:val="000657C1"/>
    <w:rsid w:val="00065CB5"/>
    <w:rsid w:val="00074412"/>
    <w:rsid w:val="000766EC"/>
    <w:rsid w:val="00076C18"/>
    <w:rsid w:val="00080A08"/>
    <w:rsid w:val="0008676E"/>
    <w:rsid w:val="00087A31"/>
    <w:rsid w:val="00087E01"/>
    <w:rsid w:val="00091C8C"/>
    <w:rsid w:val="0009277B"/>
    <w:rsid w:val="0009307D"/>
    <w:rsid w:val="000966D0"/>
    <w:rsid w:val="00097D0D"/>
    <w:rsid w:val="000A174C"/>
    <w:rsid w:val="000A52EA"/>
    <w:rsid w:val="000A5BFA"/>
    <w:rsid w:val="000B1392"/>
    <w:rsid w:val="000B2DFF"/>
    <w:rsid w:val="000B3AC2"/>
    <w:rsid w:val="000B527B"/>
    <w:rsid w:val="000B7545"/>
    <w:rsid w:val="000B7A3F"/>
    <w:rsid w:val="000C1376"/>
    <w:rsid w:val="000C3611"/>
    <w:rsid w:val="000C4676"/>
    <w:rsid w:val="000C4BA6"/>
    <w:rsid w:val="000C507A"/>
    <w:rsid w:val="000C58EC"/>
    <w:rsid w:val="000D0CFF"/>
    <w:rsid w:val="000D0F95"/>
    <w:rsid w:val="000D385C"/>
    <w:rsid w:val="000E06B7"/>
    <w:rsid w:val="000E103E"/>
    <w:rsid w:val="000E1043"/>
    <w:rsid w:val="000E12A0"/>
    <w:rsid w:val="000E2AF3"/>
    <w:rsid w:val="000F0634"/>
    <w:rsid w:val="000F1949"/>
    <w:rsid w:val="000F3004"/>
    <w:rsid w:val="000F4739"/>
    <w:rsid w:val="000F4801"/>
    <w:rsid w:val="000F61F6"/>
    <w:rsid w:val="000F7FE3"/>
    <w:rsid w:val="00100D48"/>
    <w:rsid w:val="00101164"/>
    <w:rsid w:val="001016BA"/>
    <w:rsid w:val="00101849"/>
    <w:rsid w:val="001027A0"/>
    <w:rsid w:val="00110C00"/>
    <w:rsid w:val="001149A3"/>
    <w:rsid w:val="00117CF2"/>
    <w:rsid w:val="00117EDD"/>
    <w:rsid w:val="00121FAE"/>
    <w:rsid w:val="00122DE6"/>
    <w:rsid w:val="001235C9"/>
    <w:rsid w:val="00123F41"/>
    <w:rsid w:val="00127A82"/>
    <w:rsid w:val="00131C1E"/>
    <w:rsid w:val="0013549E"/>
    <w:rsid w:val="001360A3"/>
    <w:rsid w:val="0013733A"/>
    <w:rsid w:val="001430FB"/>
    <w:rsid w:val="0014779C"/>
    <w:rsid w:val="001505DE"/>
    <w:rsid w:val="0015273B"/>
    <w:rsid w:val="00153015"/>
    <w:rsid w:val="00155037"/>
    <w:rsid w:val="001550A6"/>
    <w:rsid w:val="0015638E"/>
    <w:rsid w:val="00156A6B"/>
    <w:rsid w:val="00157357"/>
    <w:rsid w:val="001579AA"/>
    <w:rsid w:val="00157DFD"/>
    <w:rsid w:val="0016030A"/>
    <w:rsid w:val="00160C25"/>
    <w:rsid w:val="001617F7"/>
    <w:rsid w:val="00163CA9"/>
    <w:rsid w:val="001655C9"/>
    <w:rsid w:val="001655E9"/>
    <w:rsid w:val="0016639C"/>
    <w:rsid w:val="00166D36"/>
    <w:rsid w:val="0016777C"/>
    <w:rsid w:val="00170BF7"/>
    <w:rsid w:val="0017589F"/>
    <w:rsid w:val="00181444"/>
    <w:rsid w:val="00181BB1"/>
    <w:rsid w:val="0018362D"/>
    <w:rsid w:val="00183A82"/>
    <w:rsid w:val="001915CB"/>
    <w:rsid w:val="001939C4"/>
    <w:rsid w:val="00193D1E"/>
    <w:rsid w:val="001941B2"/>
    <w:rsid w:val="00194C23"/>
    <w:rsid w:val="00194F5B"/>
    <w:rsid w:val="00195836"/>
    <w:rsid w:val="00195DBE"/>
    <w:rsid w:val="001A1012"/>
    <w:rsid w:val="001A2703"/>
    <w:rsid w:val="001A2D19"/>
    <w:rsid w:val="001A39A2"/>
    <w:rsid w:val="001A4181"/>
    <w:rsid w:val="001A58A6"/>
    <w:rsid w:val="001A6A2A"/>
    <w:rsid w:val="001A764F"/>
    <w:rsid w:val="001B0418"/>
    <w:rsid w:val="001B0F85"/>
    <w:rsid w:val="001B7768"/>
    <w:rsid w:val="001B7E21"/>
    <w:rsid w:val="001C1E11"/>
    <w:rsid w:val="001C2550"/>
    <w:rsid w:val="001C6510"/>
    <w:rsid w:val="001D1FBD"/>
    <w:rsid w:val="001D25BF"/>
    <w:rsid w:val="001D28F3"/>
    <w:rsid w:val="001D38E6"/>
    <w:rsid w:val="001D3B60"/>
    <w:rsid w:val="001D46BD"/>
    <w:rsid w:val="001D7D3C"/>
    <w:rsid w:val="001E025E"/>
    <w:rsid w:val="001E0568"/>
    <w:rsid w:val="001E1AD4"/>
    <w:rsid w:val="001E2AAB"/>
    <w:rsid w:val="001E3AEF"/>
    <w:rsid w:val="001E4458"/>
    <w:rsid w:val="001E652B"/>
    <w:rsid w:val="001E6803"/>
    <w:rsid w:val="001E74C0"/>
    <w:rsid w:val="001E7E7F"/>
    <w:rsid w:val="001F0B42"/>
    <w:rsid w:val="001F2482"/>
    <w:rsid w:val="001F2D6A"/>
    <w:rsid w:val="001F408C"/>
    <w:rsid w:val="001F4BC5"/>
    <w:rsid w:val="00200AAB"/>
    <w:rsid w:val="0020241E"/>
    <w:rsid w:val="00202C28"/>
    <w:rsid w:val="002102CA"/>
    <w:rsid w:val="00211D4A"/>
    <w:rsid w:val="00211FA3"/>
    <w:rsid w:val="00213B6F"/>
    <w:rsid w:val="0021450E"/>
    <w:rsid w:val="00215CBE"/>
    <w:rsid w:val="00215FE3"/>
    <w:rsid w:val="00220B3F"/>
    <w:rsid w:val="00222B99"/>
    <w:rsid w:val="002253FF"/>
    <w:rsid w:val="00226D1D"/>
    <w:rsid w:val="00227C8A"/>
    <w:rsid w:val="002359EE"/>
    <w:rsid w:val="00237601"/>
    <w:rsid w:val="002405F5"/>
    <w:rsid w:val="00241182"/>
    <w:rsid w:val="002412E9"/>
    <w:rsid w:val="00241C08"/>
    <w:rsid w:val="00242ACF"/>
    <w:rsid w:val="00243DF3"/>
    <w:rsid w:val="00244118"/>
    <w:rsid w:val="002443B5"/>
    <w:rsid w:val="00247376"/>
    <w:rsid w:val="00247D49"/>
    <w:rsid w:val="002508BE"/>
    <w:rsid w:val="0025248F"/>
    <w:rsid w:val="0026409A"/>
    <w:rsid w:val="00265ACA"/>
    <w:rsid w:val="00271E7E"/>
    <w:rsid w:val="0027314B"/>
    <w:rsid w:val="002808CE"/>
    <w:rsid w:val="002818FC"/>
    <w:rsid w:val="00282865"/>
    <w:rsid w:val="00283220"/>
    <w:rsid w:val="00283BB6"/>
    <w:rsid w:val="002856F8"/>
    <w:rsid w:val="00286942"/>
    <w:rsid w:val="00292158"/>
    <w:rsid w:val="00292E5B"/>
    <w:rsid w:val="00293FF6"/>
    <w:rsid w:val="00295F3C"/>
    <w:rsid w:val="00296045"/>
    <w:rsid w:val="00296892"/>
    <w:rsid w:val="002A1617"/>
    <w:rsid w:val="002A1DE5"/>
    <w:rsid w:val="002A3772"/>
    <w:rsid w:val="002B12D8"/>
    <w:rsid w:val="002B3CDE"/>
    <w:rsid w:val="002B473D"/>
    <w:rsid w:val="002B4DC1"/>
    <w:rsid w:val="002B57CF"/>
    <w:rsid w:val="002C0370"/>
    <w:rsid w:val="002C0928"/>
    <w:rsid w:val="002C2C63"/>
    <w:rsid w:val="002C44D0"/>
    <w:rsid w:val="002C46C7"/>
    <w:rsid w:val="002C4C6A"/>
    <w:rsid w:val="002D057A"/>
    <w:rsid w:val="002D0C96"/>
    <w:rsid w:val="002D482C"/>
    <w:rsid w:val="002D5C4D"/>
    <w:rsid w:val="002D67B0"/>
    <w:rsid w:val="002E0CB1"/>
    <w:rsid w:val="002E20AB"/>
    <w:rsid w:val="002E42B6"/>
    <w:rsid w:val="002E51F2"/>
    <w:rsid w:val="002F114A"/>
    <w:rsid w:val="002F3017"/>
    <w:rsid w:val="002F3637"/>
    <w:rsid w:val="002F5B84"/>
    <w:rsid w:val="002F6845"/>
    <w:rsid w:val="002F7401"/>
    <w:rsid w:val="00300A0C"/>
    <w:rsid w:val="00300F0E"/>
    <w:rsid w:val="00301651"/>
    <w:rsid w:val="0030524A"/>
    <w:rsid w:val="00305561"/>
    <w:rsid w:val="00305FA7"/>
    <w:rsid w:val="00307367"/>
    <w:rsid w:val="0031095B"/>
    <w:rsid w:val="003110C2"/>
    <w:rsid w:val="00312E7D"/>
    <w:rsid w:val="0031365D"/>
    <w:rsid w:val="00316B3D"/>
    <w:rsid w:val="00317C4E"/>
    <w:rsid w:val="00320819"/>
    <w:rsid w:val="00320B95"/>
    <w:rsid w:val="00321836"/>
    <w:rsid w:val="00322273"/>
    <w:rsid w:val="003232C2"/>
    <w:rsid w:val="00324787"/>
    <w:rsid w:val="00324F2E"/>
    <w:rsid w:val="00325418"/>
    <w:rsid w:val="0032723F"/>
    <w:rsid w:val="00331830"/>
    <w:rsid w:val="00331AC1"/>
    <w:rsid w:val="00332160"/>
    <w:rsid w:val="0033228A"/>
    <w:rsid w:val="003358FD"/>
    <w:rsid w:val="00337B59"/>
    <w:rsid w:val="00341463"/>
    <w:rsid w:val="003423D1"/>
    <w:rsid w:val="00343B33"/>
    <w:rsid w:val="00350F6D"/>
    <w:rsid w:val="00351D34"/>
    <w:rsid w:val="00352DFE"/>
    <w:rsid w:val="00352E1D"/>
    <w:rsid w:val="00355C2A"/>
    <w:rsid w:val="0035768C"/>
    <w:rsid w:val="003578A9"/>
    <w:rsid w:val="0036024E"/>
    <w:rsid w:val="003626D1"/>
    <w:rsid w:val="00363B20"/>
    <w:rsid w:val="00364119"/>
    <w:rsid w:val="00367972"/>
    <w:rsid w:val="00374A2A"/>
    <w:rsid w:val="00374C5A"/>
    <w:rsid w:val="003750BF"/>
    <w:rsid w:val="00375976"/>
    <w:rsid w:val="00375A09"/>
    <w:rsid w:val="003842E5"/>
    <w:rsid w:val="00386A41"/>
    <w:rsid w:val="00386F42"/>
    <w:rsid w:val="00387CB9"/>
    <w:rsid w:val="0039044B"/>
    <w:rsid w:val="00391CBC"/>
    <w:rsid w:val="00395864"/>
    <w:rsid w:val="003A00C7"/>
    <w:rsid w:val="003A0ABE"/>
    <w:rsid w:val="003A16C2"/>
    <w:rsid w:val="003A176F"/>
    <w:rsid w:val="003A2341"/>
    <w:rsid w:val="003A274A"/>
    <w:rsid w:val="003A2800"/>
    <w:rsid w:val="003A389A"/>
    <w:rsid w:val="003A411B"/>
    <w:rsid w:val="003A6BF4"/>
    <w:rsid w:val="003A76B4"/>
    <w:rsid w:val="003A7E57"/>
    <w:rsid w:val="003B348A"/>
    <w:rsid w:val="003B60C2"/>
    <w:rsid w:val="003B79FD"/>
    <w:rsid w:val="003C0037"/>
    <w:rsid w:val="003C1144"/>
    <w:rsid w:val="003C449E"/>
    <w:rsid w:val="003D0ABC"/>
    <w:rsid w:val="003D245B"/>
    <w:rsid w:val="003D2DD7"/>
    <w:rsid w:val="003D5233"/>
    <w:rsid w:val="003D6BD7"/>
    <w:rsid w:val="003D6CE6"/>
    <w:rsid w:val="003D7E05"/>
    <w:rsid w:val="003E0842"/>
    <w:rsid w:val="003E23BC"/>
    <w:rsid w:val="003E4856"/>
    <w:rsid w:val="003E500F"/>
    <w:rsid w:val="003E7C07"/>
    <w:rsid w:val="003F041D"/>
    <w:rsid w:val="003F0879"/>
    <w:rsid w:val="003F281A"/>
    <w:rsid w:val="003F2FA5"/>
    <w:rsid w:val="003F453B"/>
    <w:rsid w:val="003F4A25"/>
    <w:rsid w:val="003F6041"/>
    <w:rsid w:val="003F6305"/>
    <w:rsid w:val="003F6FB6"/>
    <w:rsid w:val="003F7880"/>
    <w:rsid w:val="003F7B3F"/>
    <w:rsid w:val="0040430F"/>
    <w:rsid w:val="00404FB1"/>
    <w:rsid w:val="004072D2"/>
    <w:rsid w:val="00407EF4"/>
    <w:rsid w:val="00412DBD"/>
    <w:rsid w:val="00413631"/>
    <w:rsid w:val="00416282"/>
    <w:rsid w:val="0042230F"/>
    <w:rsid w:val="0042250A"/>
    <w:rsid w:val="004228AD"/>
    <w:rsid w:val="00423577"/>
    <w:rsid w:val="0042457A"/>
    <w:rsid w:val="0042464E"/>
    <w:rsid w:val="004322CE"/>
    <w:rsid w:val="004338E1"/>
    <w:rsid w:val="00434792"/>
    <w:rsid w:val="004415BD"/>
    <w:rsid w:val="00443C82"/>
    <w:rsid w:val="00445011"/>
    <w:rsid w:val="004469C1"/>
    <w:rsid w:val="004475FB"/>
    <w:rsid w:val="00451CAF"/>
    <w:rsid w:val="00451DEC"/>
    <w:rsid w:val="00452552"/>
    <w:rsid w:val="00453227"/>
    <w:rsid w:val="00453C41"/>
    <w:rsid w:val="0045456E"/>
    <w:rsid w:val="00454959"/>
    <w:rsid w:val="0046120D"/>
    <w:rsid w:val="0046297A"/>
    <w:rsid w:val="00465302"/>
    <w:rsid w:val="00466C25"/>
    <w:rsid w:val="004706BD"/>
    <w:rsid w:val="0047081B"/>
    <w:rsid w:val="004710C2"/>
    <w:rsid w:val="00471873"/>
    <w:rsid w:val="00472009"/>
    <w:rsid w:val="00474A86"/>
    <w:rsid w:val="004756E6"/>
    <w:rsid w:val="00475D85"/>
    <w:rsid w:val="0047646C"/>
    <w:rsid w:val="00481F4A"/>
    <w:rsid w:val="00482528"/>
    <w:rsid w:val="0048289E"/>
    <w:rsid w:val="00482D00"/>
    <w:rsid w:val="0049275F"/>
    <w:rsid w:val="0049414F"/>
    <w:rsid w:val="0049528E"/>
    <w:rsid w:val="004966E9"/>
    <w:rsid w:val="00497C1D"/>
    <w:rsid w:val="004A09BB"/>
    <w:rsid w:val="004A4FB6"/>
    <w:rsid w:val="004A53F9"/>
    <w:rsid w:val="004A55F0"/>
    <w:rsid w:val="004A6D05"/>
    <w:rsid w:val="004B027B"/>
    <w:rsid w:val="004B0C6B"/>
    <w:rsid w:val="004B2A65"/>
    <w:rsid w:val="004B3824"/>
    <w:rsid w:val="004B4B24"/>
    <w:rsid w:val="004B65A3"/>
    <w:rsid w:val="004C523D"/>
    <w:rsid w:val="004C5820"/>
    <w:rsid w:val="004C5DDC"/>
    <w:rsid w:val="004C694C"/>
    <w:rsid w:val="004C786B"/>
    <w:rsid w:val="004C7EEA"/>
    <w:rsid w:val="004D2567"/>
    <w:rsid w:val="004D4D64"/>
    <w:rsid w:val="004D650F"/>
    <w:rsid w:val="004E01B5"/>
    <w:rsid w:val="004E0882"/>
    <w:rsid w:val="004E0B22"/>
    <w:rsid w:val="004E1864"/>
    <w:rsid w:val="004E1B09"/>
    <w:rsid w:val="004E1FF2"/>
    <w:rsid w:val="004E28C7"/>
    <w:rsid w:val="004E492A"/>
    <w:rsid w:val="004E5305"/>
    <w:rsid w:val="004E7236"/>
    <w:rsid w:val="004E7DA4"/>
    <w:rsid w:val="004E7E09"/>
    <w:rsid w:val="004F05B3"/>
    <w:rsid w:val="004F0F57"/>
    <w:rsid w:val="004F2688"/>
    <w:rsid w:val="004F2855"/>
    <w:rsid w:val="004F3C54"/>
    <w:rsid w:val="004F6B3F"/>
    <w:rsid w:val="004F76E8"/>
    <w:rsid w:val="00510108"/>
    <w:rsid w:val="00510177"/>
    <w:rsid w:val="005120A2"/>
    <w:rsid w:val="005172F5"/>
    <w:rsid w:val="00522ECF"/>
    <w:rsid w:val="00523C1A"/>
    <w:rsid w:val="0052469C"/>
    <w:rsid w:val="00526176"/>
    <w:rsid w:val="00526BC9"/>
    <w:rsid w:val="005273EE"/>
    <w:rsid w:val="00531F50"/>
    <w:rsid w:val="00531F68"/>
    <w:rsid w:val="00542A91"/>
    <w:rsid w:val="00542F57"/>
    <w:rsid w:val="00543460"/>
    <w:rsid w:val="00543986"/>
    <w:rsid w:val="00545338"/>
    <w:rsid w:val="0054562D"/>
    <w:rsid w:val="005473C5"/>
    <w:rsid w:val="00550DBD"/>
    <w:rsid w:val="00551C2D"/>
    <w:rsid w:val="00552AC9"/>
    <w:rsid w:val="0055413C"/>
    <w:rsid w:val="00554D33"/>
    <w:rsid w:val="0056019C"/>
    <w:rsid w:val="005603DE"/>
    <w:rsid w:val="00561653"/>
    <w:rsid w:val="00563A98"/>
    <w:rsid w:val="00563C5F"/>
    <w:rsid w:val="0056717B"/>
    <w:rsid w:val="00567357"/>
    <w:rsid w:val="0056742B"/>
    <w:rsid w:val="005700C5"/>
    <w:rsid w:val="00570A70"/>
    <w:rsid w:val="00571C34"/>
    <w:rsid w:val="005736B2"/>
    <w:rsid w:val="005741F6"/>
    <w:rsid w:val="005743E4"/>
    <w:rsid w:val="00577481"/>
    <w:rsid w:val="00577CEB"/>
    <w:rsid w:val="005805CF"/>
    <w:rsid w:val="00580CFB"/>
    <w:rsid w:val="005812A5"/>
    <w:rsid w:val="00581C16"/>
    <w:rsid w:val="00584C94"/>
    <w:rsid w:val="005861D5"/>
    <w:rsid w:val="00586A9D"/>
    <w:rsid w:val="00586FBC"/>
    <w:rsid w:val="00587C0A"/>
    <w:rsid w:val="00587EBA"/>
    <w:rsid w:val="005912C2"/>
    <w:rsid w:val="005967BA"/>
    <w:rsid w:val="005A0860"/>
    <w:rsid w:val="005A0936"/>
    <w:rsid w:val="005A3FF5"/>
    <w:rsid w:val="005A775F"/>
    <w:rsid w:val="005A7B1C"/>
    <w:rsid w:val="005A7F96"/>
    <w:rsid w:val="005B0BE6"/>
    <w:rsid w:val="005B0FBA"/>
    <w:rsid w:val="005B2612"/>
    <w:rsid w:val="005B283B"/>
    <w:rsid w:val="005B4C65"/>
    <w:rsid w:val="005B5020"/>
    <w:rsid w:val="005B587F"/>
    <w:rsid w:val="005C1108"/>
    <w:rsid w:val="005C14B3"/>
    <w:rsid w:val="005C1922"/>
    <w:rsid w:val="005C1AD5"/>
    <w:rsid w:val="005C1F70"/>
    <w:rsid w:val="005C3654"/>
    <w:rsid w:val="005C4B0B"/>
    <w:rsid w:val="005C749A"/>
    <w:rsid w:val="005C7531"/>
    <w:rsid w:val="005C7BD3"/>
    <w:rsid w:val="005C7E63"/>
    <w:rsid w:val="005D055F"/>
    <w:rsid w:val="005D065B"/>
    <w:rsid w:val="005D3133"/>
    <w:rsid w:val="005D435F"/>
    <w:rsid w:val="005D5303"/>
    <w:rsid w:val="005E038E"/>
    <w:rsid w:val="005E268C"/>
    <w:rsid w:val="005E2C92"/>
    <w:rsid w:val="005E3C7B"/>
    <w:rsid w:val="005E4CAB"/>
    <w:rsid w:val="005E4D5A"/>
    <w:rsid w:val="005E5B92"/>
    <w:rsid w:val="005E6EAC"/>
    <w:rsid w:val="005E7F6C"/>
    <w:rsid w:val="005F05E6"/>
    <w:rsid w:val="005F0974"/>
    <w:rsid w:val="005F149F"/>
    <w:rsid w:val="005F3B2C"/>
    <w:rsid w:val="005F54AE"/>
    <w:rsid w:val="006020A1"/>
    <w:rsid w:val="006022A5"/>
    <w:rsid w:val="0060234A"/>
    <w:rsid w:val="00605131"/>
    <w:rsid w:val="00605BD2"/>
    <w:rsid w:val="00611F86"/>
    <w:rsid w:val="00612ED1"/>
    <w:rsid w:val="0061368C"/>
    <w:rsid w:val="00616700"/>
    <w:rsid w:val="006169A5"/>
    <w:rsid w:val="00617A00"/>
    <w:rsid w:val="00617D2D"/>
    <w:rsid w:val="00620EBA"/>
    <w:rsid w:val="00621BA5"/>
    <w:rsid w:val="00627804"/>
    <w:rsid w:val="006324C7"/>
    <w:rsid w:val="00633DA3"/>
    <w:rsid w:val="0063734F"/>
    <w:rsid w:val="00640047"/>
    <w:rsid w:val="0064121E"/>
    <w:rsid w:val="00641D15"/>
    <w:rsid w:val="006429D4"/>
    <w:rsid w:val="00642E1A"/>
    <w:rsid w:val="00643126"/>
    <w:rsid w:val="00643441"/>
    <w:rsid w:val="006471C8"/>
    <w:rsid w:val="006476C3"/>
    <w:rsid w:val="0065215A"/>
    <w:rsid w:val="00652BF9"/>
    <w:rsid w:val="00655294"/>
    <w:rsid w:val="00656653"/>
    <w:rsid w:val="006569B7"/>
    <w:rsid w:val="00661DDF"/>
    <w:rsid w:val="00661F20"/>
    <w:rsid w:val="0066216B"/>
    <w:rsid w:val="006630DE"/>
    <w:rsid w:val="0066355A"/>
    <w:rsid w:val="006637B9"/>
    <w:rsid w:val="00665D7F"/>
    <w:rsid w:val="0066689C"/>
    <w:rsid w:val="006748CA"/>
    <w:rsid w:val="006765F9"/>
    <w:rsid w:val="0067773F"/>
    <w:rsid w:val="006801E8"/>
    <w:rsid w:val="0068109C"/>
    <w:rsid w:val="00682C11"/>
    <w:rsid w:val="00685BAD"/>
    <w:rsid w:val="006870E7"/>
    <w:rsid w:val="006903F3"/>
    <w:rsid w:val="00690E9C"/>
    <w:rsid w:val="00690FAE"/>
    <w:rsid w:val="00691B09"/>
    <w:rsid w:val="00692EBF"/>
    <w:rsid w:val="00693504"/>
    <w:rsid w:val="006942BC"/>
    <w:rsid w:val="006946D9"/>
    <w:rsid w:val="00694EA1"/>
    <w:rsid w:val="00695DC9"/>
    <w:rsid w:val="00696234"/>
    <w:rsid w:val="006A0756"/>
    <w:rsid w:val="006A1868"/>
    <w:rsid w:val="006A2955"/>
    <w:rsid w:val="006A338C"/>
    <w:rsid w:val="006A5162"/>
    <w:rsid w:val="006A67FE"/>
    <w:rsid w:val="006A7807"/>
    <w:rsid w:val="006B04D8"/>
    <w:rsid w:val="006B079C"/>
    <w:rsid w:val="006B2B8A"/>
    <w:rsid w:val="006B3179"/>
    <w:rsid w:val="006B3441"/>
    <w:rsid w:val="006B42DA"/>
    <w:rsid w:val="006B7E54"/>
    <w:rsid w:val="006C1AC1"/>
    <w:rsid w:val="006C4A86"/>
    <w:rsid w:val="006C50ED"/>
    <w:rsid w:val="006C56E6"/>
    <w:rsid w:val="006C5BF5"/>
    <w:rsid w:val="006C6CF7"/>
    <w:rsid w:val="006D2198"/>
    <w:rsid w:val="006D51EE"/>
    <w:rsid w:val="006D5D10"/>
    <w:rsid w:val="006D7078"/>
    <w:rsid w:val="006E03AC"/>
    <w:rsid w:val="006E03BE"/>
    <w:rsid w:val="006E2398"/>
    <w:rsid w:val="006E5CF6"/>
    <w:rsid w:val="006E764D"/>
    <w:rsid w:val="006F217A"/>
    <w:rsid w:val="006F28DD"/>
    <w:rsid w:val="006F5212"/>
    <w:rsid w:val="006F684B"/>
    <w:rsid w:val="00700B77"/>
    <w:rsid w:val="00702008"/>
    <w:rsid w:val="007040ED"/>
    <w:rsid w:val="00704555"/>
    <w:rsid w:val="00704873"/>
    <w:rsid w:val="00704DC0"/>
    <w:rsid w:val="007069C4"/>
    <w:rsid w:val="0070780D"/>
    <w:rsid w:val="007102CA"/>
    <w:rsid w:val="00710995"/>
    <w:rsid w:val="00710A86"/>
    <w:rsid w:val="00711767"/>
    <w:rsid w:val="00712649"/>
    <w:rsid w:val="00712FC0"/>
    <w:rsid w:val="007144A0"/>
    <w:rsid w:val="00714D15"/>
    <w:rsid w:val="007155BA"/>
    <w:rsid w:val="00717B6A"/>
    <w:rsid w:val="00720BA8"/>
    <w:rsid w:val="007227EB"/>
    <w:rsid w:val="00724CAE"/>
    <w:rsid w:val="007253F5"/>
    <w:rsid w:val="0072597E"/>
    <w:rsid w:val="0072625A"/>
    <w:rsid w:val="0072640C"/>
    <w:rsid w:val="007274B6"/>
    <w:rsid w:val="00731349"/>
    <w:rsid w:val="00732CC3"/>
    <w:rsid w:val="007334FE"/>
    <w:rsid w:val="00734E8E"/>
    <w:rsid w:val="00737536"/>
    <w:rsid w:val="00740FF3"/>
    <w:rsid w:val="0074282D"/>
    <w:rsid w:val="007453C7"/>
    <w:rsid w:val="00746069"/>
    <w:rsid w:val="00746EB9"/>
    <w:rsid w:val="00747C35"/>
    <w:rsid w:val="007503A1"/>
    <w:rsid w:val="00751D46"/>
    <w:rsid w:val="0075239A"/>
    <w:rsid w:val="00753EA7"/>
    <w:rsid w:val="00753F88"/>
    <w:rsid w:val="00754018"/>
    <w:rsid w:val="00754203"/>
    <w:rsid w:val="00754755"/>
    <w:rsid w:val="00755E65"/>
    <w:rsid w:val="00755EE1"/>
    <w:rsid w:val="00757BA7"/>
    <w:rsid w:val="00761623"/>
    <w:rsid w:val="007626EF"/>
    <w:rsid w:val="007634C5"/>
    <w:rsid w:val="00765AFB"/>
    <w:rsid w:val="0076763B"/>
    <w:rsid w:val="007677AF"/>
    <w:rsid w:val="00767C5B"/>
    <w:rsid w:val="0077350C"/>
    <w:rsid w:val="00775CBD"/>
    <w:rsid w:val="00776B11"/>
    <w:rsid w:val="0078001E"/>
    <w:rsid w:val="00786D79"/>
    <w:rsid w:val="00790120"/>
    <w:rsid w:val="00792720"/>
    <w:rsid w:val="00793944"/>
    <w:rsid w:val="007967FD"/>
    <w:rsid w:val="007968E2"/>
    <w:rsid w:val="00797D5B"/>
    <w:rsid w:val="007A0C69"/>
    <w:rsid w:val="007A152E"/>
    <w:rsid w:val="007A2520"/>
    <w:rsid w:val="007A3036"/>
    <w:rsid w:val="007A3659"/>
    <w:rsid w:val="007A3731"/>
    <w:rsid w:val="007A3FA6"/>
    <w:rsid w:val="007A402B"/>
    <w:rsid w:val="007A4431"/>
    <w:rsid w:val="007A47F6"/>
    <w:rsid w:val="007A5345"/>
    <w:rsid w:val="007A759C"/>
    <w:rsid w:val="007A7864"/>
    <w:rsid w:val="007B0583"/>
    <w:rsid w:val="007B3D46"/>
    <w:rsid w:val="007B40F0"/>
    <w:rsid w:val="007C1774"/>
    <w:rsid w:val="007C3D5F"/>
    <w:rsid w:val="007C4D15"/>
    <w:rsid w:val="007C6674"/>
    <w:rsid w:val="007C6994"/>
    <w:rsid w:val="007D040F"/>
    <w:rsid w:val="007D0CF3"/>
    <w:rsid w:val="007D1017"/>
    <w:rsid w:val="007D14D5"/>
    <w:rsid w:val="007D18A5"/>
    <w:rsid w:val="007D215B"/>
    <w:rsid w:val="007D311B"/>
    <w:rsid w:val="007D35AE"/>
    <w:rsid w:val="007D3B6D"/>
    <w:rsid w:val="007D60BA"/>
    <w:rsid w:val="007E011F"/>
    <w:rsid w:val="007E0C9A"/>
    <w:rsid w:val="007E52DC"/>
    <w:rsid w:val="007E7AFD"/>
    <w:rsid w:val="007F00C8"/>
    <w:rsid w:val="007F1028"/>
    <w:rsid w:val="007F361D"/>
    <w:rsid w:val="007F437E"/>
    <w:rsid w:val="007F557F"/>
    <w:rsid w:val="007F71F6"/>
    <w:rsid w:val="007F7327"/>
    <w:rsid w:val="00800D6A"/>
    <w:rsid w:val="0080425F"/>
    <w:rsid w:val="00804527"/>
    <w:rsid w:val="00804AA5"/>
    <w:rsid w:val="00805382"/>
    <w:rsid w:val="00806AE4"/>
    <w:rsid w:val="00806E64"/>
    <w:rsid w:val="00807319"/>
    <w:rsid w:val="00813535"/>
    <w:rsid w:val="00816F76"/>
    <w:rsid w:val="008204AD"/>
    <w:rsid w:val="00823982"/>
    <w:rsid w:val="00824C93"/>
    <w:rsid w:val="00825FF3"/>
    <w:rsid w:val="008306DD"/>
    <w:rsid w:val="00831A8E"/>
    <w:rsid w:val="00832825"/>
    <w:rsid w:val="00833748"/>
    <w:rsid w:val="00836E8E"/>
    <w:rsid w:val="00837DDD"/>
    <w:rsid w:val="00841EA9"/>
    <w:rsid w:val="00843967"/>
    <w:rsid w:val="008445C8"/>
    <w:rsid w:val="00846FF7"/>
    <w:rsid w:val="00850CD3"/>
    <w:rsid w:val="00850CE1"/>
    <w:rsid w:val="00855547"/>
    <w:rsid w:val="00857EA6"/>
    <w:rsid w:val="00860AFC"/>
    <w:rsid w:val="008628CF"/>
    <w:rsid w:val="00870129"/>
    <w:rsid w:val="00870648"/>
    <w:rsid w:val="00872149"/>
    <w:rsid w:val="008722EF"/>
    <w:rsid w:val="00873165"/>
    <w:rsid w:val="00873C90"/>
    <w:rsid w:val="0087556A"/>
    <w:rsid w:val="00876091"/>
    <w:rsid w:val="00877EBD"/>
    <w:rsid w:val="00880322"/>
    <w:rsid w:val="008807AA"/>
    <w:rsid w:val="008841B7"/>
    <w:rsid w:val="0088561A"/>
    <w:rsid w:val="00891078"/>
    <w:rsid w:val="0089239C"/>
    <w:rsid w:val="00893F82"/>
    <w:rsid w:val="00895AF8"/>
    <w:rsid w:val="00895BA2"/>
    <w:rsid w:val="008962D9"/>
    <w:rsid w:val="00896B64"/>
    <w:rsid w:val="008A7CD0"/>
    <w:rsid w:val="008B1AB1"/>
    <w:rsid w:val="008B222D"/>
    <w:rsid w:val="008B43EB"/>
    <w:rsid w:val="008B5C82"/>
    <w:rsid w:val="008B6244"/>
    <w:rsid w:val="008B729E"/>
    <w:rsid w:val="008B7A20"/>
    <w:rsid w:val="008C5442"/>
    <w:rsid w:val="008D20F4"/>
    <w:rsid w:val="008D27B4"/>
    <w:rsid w:val="008D699C"/>
    <w:rsid w:val="008D6E81"/>
    <w:rsid w:val="008D72D9"/>
    <w:rsid w:val="008E0195"/>
    <w:rsid w:val="008E2F6E"/>
    <w:rsid w:val="008E331D"/>
    <w:rsid w:val="008F17CA"/>
    <w:rsid w:val="008F212B"/>
    <w:rsid w:val="008F31FB"/>
    <w:rsid w:val="008F353A"/>
    <w:rsid w:val="008F5DD9"/>
    <w:rsid w:val="008F7B70"/>
    <w:rsid w:val="00900C49"/>
    <w:rsid w:val="00902BC7"/>
    <w:rsid w:val="009033EC"/>
    <w:rsid w:val="009037F0"/>
    <w:rsid w:val="00905CF6"/>
    <w:rsid w:val="009066E0"/>
    <w:rsid w:val="0090705E"/>
    <w:rsid w:val="00907443"/>
    <w:rsid w:val="00910385"/>
    <w:rsid w:val="009104B9"/>
    <w:rsid w:val="00910918"/>
    <w:rsid w:val="00913EBC"/>
    <w:rsid w:val="00920BBC"/>
    <w:rsid w:val="00920BDC"/>
    <w:rsid w:val="00920C36"/>
    <w:rsid w:val="00922200"/>
    <w:rsid w:val="00925CBD"/>
    <w:rsid w:val="00926E71"/>
    <w:rsid w:val="00927B55"/>
    <w:rsid w:val="00927C0E"/>
    <w:rsid w:val="00935886"/>
    <w:rsid w:val="00936E07"/>
    <w:rsid w:val="00937CB2"/>
    <w:rsid w:val="00940BE5"/>
    <w:rsid w:val="009412E3"/>
    <w:rsid w:val="009432CF"/>
    <w:rsid w:val="00943C54"/>
    <w:rsid w:val="00943D66"/>
    <w:rsid w:val="00947392"/>
    <w:rsid w:val="00951234"/>
    <w:rsid w:val="00951820"/>
    <w:rsid w:val="009519CB"/>
    <w:rsid w:val="00955D57"/>
    <w:rsid w:val="009575E3"/>
    <w:rsid w:val="00960A4B"/>
    <w:rsid w:val="0096120B"/>
    <w:rsid w:val="00966674"/>
    <w:rsid w:val="009723F4"/>
    <w:rsid w:val="00972E16"/>
    <w:rsid w:val="00975310"/>
    <w:rsid w:val="00975CAB"/>
    <w:rsid w:val="00976C6E"/>
    <w:rsid w:val="0098072E"/>
    <w:rsid w:val="00980E7E"/>
    <w:rsid w:val="00981A56"/>
    <w:rsid w:val="0098501C"/>
    <w:rsid w:val="009859D1"/>
    <w:rsid w:val="00986D28"/>
    <w:rsid w:val="009914C2"/>
    <w:rsid w:val="00996A2D"/>
    <w:rsid w:val="009A0322"/>
    <w:rsid w:val="009A21C5"/>
    <w:rsid w:val="009A2A20"/>
    <w:rsid w:val="009A34AE"/>
    <w:rsid w:val="009A3B53"/>
    <w:rsid w:val="009A582C"/>
    <w:rsid w:val="009A6124"/>
    <w:rsid w:val="009B0BC1"/>
    <w:rsid w:val="009B1F8C"/>
    <w:rsid w:val="009B2B58"/>
    <w:rsid w:val="009B30C9"/>
    <w:rsid w:val="009B3F6C"/>
    <w:rsid w:val="009B4ED5"/>
    <w:rsid w:val="009B57B5"/>
    <w:rsid w:val="009B5964"/>
    <w:rsid w:val="009B5B24"/>
    <w:rsid w:val="009B68F4"/>
    <w:rsid w:val="009C008E"/>
    <w:rsid w:val="009C15EA"/>
    <w:rsid w:val="009C23AC"/>
    <w:rsid w:val="009C24F0"/>
    <w:rsid w:val="009C2706"/>
    <w:rsid w:val="009C2F36"/>
    <w:rsid w:val="009C4DCA"/>
    <w:rsid w:val="009D154A"/>
    <w:rsid w:val="009D25FD"/>
    <w:rsid w:val="009D32EE"/>
    <w:rsid w:val="009D4961"/>
    <w:rsid w:val="009D56FB"/>
    <w:rsid w:val="009D5DB0"/>
    <w:rsid w:val="009D74D3"/>
    <w:rsid w:val="009D75E8"/>
    <w:rsid w:val="009E0468"/>
    <w:rsid w:val="009E0DC4"/>
    <w:rsid w:val="009E1247"/>
    <w:rsid w:val="009E224C"/>
    <w:rsid w:val="009E33FC"/>
    <w:rsid w:val="009E3DC8"/>
    <w:rsid w:val="009E5FB1"/>
    <w:rsid w:val="009F0B61"/>
    <w:rsid w:val="009F0EC7"/>
    <w:rsid w:val="009F14A9"/>
    <w:rsid w:val="009F2CB2"/>
    <w:rsid w:val="009F394C"/>
    <w:rsid w:val="009F5D1B"/>
    <w:rsid w:val="009F5DF0"/>
    <w:rsid w:val="009F66B3"/>
    <w:rsid w:val="009F7A5E"/>
    <w:rsid w:val="00A06775"/>
    <w:rsid w:val="00A13278"/>
    <w:rsid w:val="00A13B96"/>
    <w:rsid w:val="00A16CF2"/>
    <w:rsid w:val="00A171DC"/>
    <w:rsid w:val="00A1758C"/>
    <w:rsid w:val="00A17D2F"/>
    <w:rsid w:val="00A21A13"/>
    <w:rsid w:val="00A22F4F"/>
    <w:rsid w:val="00A23B2B"/>
    <w:rsid w:val="00A259A6"/>
    <w:rsid w:val="00A277FC"/>
    <w:rsid w:val="00A33FA1"/>
    <w:rsid w:val="00A371C7"/>
    <w:rsid w:val="00A423A9"/>
    <w:rsid w:val="00A449C2"/>
    <w:rsid w:val="00A50A17"/>
    <w:rsid w:val="00A50C92"/>
    <w:rsid w:val="00A51E56"/>
    <w:rsid w:val="00A520BD"/>
    <w:rsid w:val="00A5264E"/>
    <w:rsid w:val="00A536BF"/>
    <w:rsid w:val="00A53C27"/>
    <w:rsid w:val="00A542A2"/>
    <w:rsid w:val="00A5559B"/>
    <w:rsid w:val="00A55AF0"/>
    <w:rsid w:val="00A60520"/>
    <w:rsid w:val="00A608A5"/>
    <w:rsid w:val="00A6261A"/>
    <w:rsid w:val="00A63358"/>
    <w:rsid w:val="00A64A6A"/>
    <w:rsid w:val="00A672A0"/>
    <w:rsid w:val="00A67F5E"/>
    <w:rsid w:val="00A72443"/>
    <w:rsid w:val="00A76AB0"/>
    <w:rsid w:val="00A77045"/>
    <w:rsid w:val="00A8179A"/>
    <w:rsid w:val="00A81918"/>
    <w:rsid w:val="00A82670"/>
    <w:rsid w:val="00A873B5"/>
    <w:rsid w:val="00A90169"/>
    <w:rsid w:val="00A91622"/>
    <w:rsid w:val="00A932C7"/>
    <w:rsid w:val="00A96270"/>
    <w:rsid w:val="00A973CE"/>
    <w:rsid w:val="00A97FEB"/>
    <w:rsid w:val="00AA25B2"/>
    <w:rsid w:val="00AA2E32"/>
    <w:rsid w:val="00AA4508"/>
    <w:rsid w:val="00AA5542"/>
    <w:rsid w:val="00AB1014"/>
    <w:rsid w:val="00AB2314"/>
    <w:rsid w:val="00AB24F1"/>
    <w:rsid w:val="00AB66E6"/>
    <w:rsid w:val="00AC024E"/>
    <w:rsid w:val="00AC0C34"/>
    <w:rsid w:val="00AC242B"/>
    <w:rsid w:val="00AC5B5E"/>
    <w:rsid w:val="00AC7D90"/>
    <w:rsid w:val="00AD2571"/>
    <w:rsid w:val="00AD26EB"/>
    <w:rsid w:val="00AD4BB8"/>
    <w:rsid w:val="00AD7E58"/>
    <w:rsid w:val="00AE49B3"/>
    <w:rsid w:val="00AE5F01"/>
    <w:rsid w:val="00AE6C7B"/>
    <w:rsid w:val="00AE74C3"/>
    <w:rsid w:val="00AF13DA"/>
    <w:rsid w:val="00AF2A09"/>
    <w:rsid w:val="00AF5893"/>
    <w:rsid w:val="00AF5A96"/>
    <w:rsid w:val="00AF645F"/>
    <w:rsid w:val="00AF74D9"/>
    <w:rsid w:val="00B02444"/>
    <w:rsid w:val="00B0345D"/>
    <w:rsid w:val="00B068C3"/>
    <w:rsid w:val="00B06D86"/>
    <w:rsid w:val="00B07A2C"/>
    <w:rsid w:val="00B112AA"/>
    <w:rsid w:val="00B11A6E"/>
    <w:rsid w:val="00B124F1"/>
    <w:rsid w:val="00B154A7"/>
    <w:rsid w:val="00B15C35"/>
    <w:rsid w:val="00B162FE"/>
    <w:rsid w:val="00B169F5"/>
    <w:rsid w:val="00B17BF1"/>
    <w:rsid w:val="00B217C2"/>
    <w:rsid w:val="00B22C85"/>
    <w:rsid w:val="00B30E92"/>
    <w:rsid w:val="00B32194"/>
    <w:rsid w:val="00B328A6"/>
    <w:rsid w:val="00B335A0"/>
    <w:rsid w:val="00B3539E"/>
    <w:rsid w:val="00B36EFD"/>
    <w:rsid w:val="00B41C69"/>
    <w:rsid w:val="00B431CA"/>
    <w:rsid w:val="00B43A9A"/>
    <w:rsid w:val="00B43F56"/>
    <w:rsid w:val="00B44C74"/>
    <w:rsid w:val="00B511A0"/>
    <w:rsid w:val="00B52BF4"/>
    <w:rsid w:val="00B54B6B"/>
    <w:rsid w:val="00B562C9"/>
    <w:rsid w:val="00B57B6B"/>
    <w:rsid w:val="00B62D55"/>
    <w:rsid w:val="00B63924"/>
    <w:rsid w:val="00B65B14"/>
    <w:rsid w:val="00B67FE3"/>
    <w:rsid w:val="00B70305"/>
    <w:rsid w:val="00B7268F"/>
    <w:rsid w:val="00B74683"/>
    <w:rsid w:val="00B76196"/>
    <w:rsid w:val="00B76C2E"/>
    <w:rsid w:val="00B82AF2"/>
    <w:rsid w:val="00B83CE4"/>
    <w:rsid w:val="00B8568B"/>
    <w:rsid w:val="00B86B5A"/>
    <w:rsid w:val="00B90186"/>
    <w:rsid w:val="00B90EF0"/>
    <w:rsid w:val="00B915CB"/>
    <w:rsid w:val="00B9340F"/>
    <w:rsid w:val="00B95757"/>
    <w:rsid w:val="00B96BF1"/>
    <w:rsid w:val="00B972E9"/>
    <w:rsid w:val="00BA26C0"/>
    <w:rsid w:val="00BA3A42"/>
    <w:rsid w:val="00BA5A60"/>
    <w:rsid w:val="00BA6543"/>
    <w:rsid w:val="00BB09D2"/>
    <w:rsid w:val="00BB0AC0"/>
    <w:rsid w:val="00BB1756"/>
    <w:rsid w:val="00BB3105"/>
    <w:rsid w:val="00BB339A"/>
    <w:rsid w:val="00BB449E"/>
    <w:rsid w:val="00BB5721"/>
    <w:rsid w:val="00BB6B0B"/>
    <w:rsid w:val="00BB7663"/>
    <w:rsid w:val="00BC1BEC"/>
    <w:rsid w:val="00BC28BA"/>
    <w:rsid w:val="00BC3F97"/>
    <w:rsid w:val="00BC5A39"/>
    <w:rsid w:val="00BC67EA"/>
    <w:rsid w:val="00BD29B3"/>
    <w:rsid w:val="00BD386C"/>
    <w:rsid w:val="00BD4248"/>
    <w:rsid w:val="00BE2A1C"/>
    <w:rsid w:val="00BE2F07"/>
    <w:rsid w:val="00BE3F30"/>
    <w:rsid w:val="00BE4086"/>
    <w:rsid w:val="00BE4A51"/>
    <w:rsid w:val="00BE7467"/>
    <w:rsid w:val="00BE7DB5"/>
    <w:rsid w:val="00BF20F7"/>
    <w:rsid w:val="00BF5DF7"/>
    <w:rsid w:val="00BF5FC4"/>
    <w:rsid w:val="00BF7380"/>
    <w:rsid w:val="00BF75AD"/>
    <w:rsid w:val="00C01630"/>
    <w:rsid w:val="00C01DF4"/>
    <w:rsid w:val="00C049AA"/>
    <w:rsid w:val="00C0659E"/>
    <w:rsid w:val="00C1186B"/>
    <w:rsid w:val="00C1255E"/>
    <w:rsid w:val="00C139BB"/>
    <w:rsid w:val="00C13B31"/>
    <w:rsid w:val="00C159B0"/>
    <w:rsid w:val="00C17E83"/>
    <w:rsid w:val="00C20303"/>
    <w:rsid w:val="00C258B0"/>
    <w:rsid w:val="00C27381"/>
    <w:rsid w:val="00C278E0"/>
    <w:rsid w:val="00C300E8"/>
    <w:rsid w:val="00C30CF3"/>
    <w:rsid w:val="00C326E4"/>
    <w:rsid w:val="00C33B76"/>
    <w:rsid w:val="00C346FF"/>
    <w:rsid w:val="00C3503B"/>
    <w:rsid w:val="00C35604"/>
    <w:rsid w:val="00C36745"/>
    <w:rsid w:val="00C3711D"/>
    <w:rsid w:val="00C37D97"/>
    <w:rsid w:val="00C402A4"/>
    <w:rsid w:val="00C42518"/>
    <w:rsid w:val="00C42FE5"/>
    <w:rsid w:val="00C44DF1"/>
    <w:rsid w:val="00C538E2"/>
    <w:rsid w:val="00C5567D"/>
    <w:rsid w:val="00C56391"/>
    <w:rsid w:val="00C57A11"/>
    <w:rsid w:val="00C60FBD"/>
    <w:rsid w:val="00C62F35"/>
    <w:rsid w:val="00C6386F"/>
    <w:rsid w:val="00C653A8"/>
    <w:rsid w:val="00C65E37"/>
    <w:rsid w:val="00C65FB0"/>
    <w:rsid w:val="00C6647E"/>
    <w:rsid w:val="00C668F2"/>
    <w:rsid w:val="00C67746"/>
    <w:rsid w:val="00C71988"/>
    <w:rsid w:val="00C759AA"/>
    <w:rsid w:val="00C774F6"/>
    <w:rsid w:val="00C81C1B"/>
    <w:rsid w:val="00C83F87"/>
    <w:rsid w:val="00C8587C"/>
    <w:rsid w:val="00C85B7F"/>
    <w:rsid w:val="00C90990"/>
    <w:rsid w:val="00C91851"/>
    <w:rsid w:val="00C9233A"/>
    <w:rsid w:val="00C94579"/>
    <w:rsid w:val="00C94822"/>
    <w:rsid w:val="00C96072"/>
    <w:rsid w:val="00C96D5C"/>
    <w:rsid w:val="00CA02B2"/>
    <w:rsid w:val="00CA0752"/>
    <w:rsid w:val="00CA1DAA"/>
    <w:rsid w:val="00CA5353"/>
    <w:rsid w:val="00CA5A0B"/>
    <w:rsid w:val="00CB02EE"/>
    <w:rsid w:val="00CB15A0"/>
    <w:rsid w:val="00CB22A5"/>
    <w:rsid w:val="00CB38A3"/>
    <w:rsid w:val="00CB3A0B"/>
    <w:rsid w:val="00CB3FAC"/>
    <w:rsid w:val="00CB4DB1"/>
    <w:rsid w:val="00CB69AF"/>
    <w:rsid w:val="00CB6A2E"/>
    <w:rsid w:val="00CB6D4D"/>
    <w:rsid w:val="00CB6FC4"/>
    <w:rsid w:val="00CC0650"/>
    <w:rsid w:val="00CC2CB6"/>
    <w:rsid w:val="00CC4A40"/>
    <w:rsid w:val="00CC4C0E"/>
    <w:rsid w:val="00CC661A"/>
    <w:rsid w:val="00CD0D66"/>
    <w:rsid w:val="00CD0DD6"/>
    <w:rsid w:val="00CD1EA1"/>
    <w:rsid w:val="00CD325A"/>
    <w:rsid w:val="00CD3581"/>
    <w:rsid w:val="00CD36AD"/>
    <w:rsid w:val="00CD37F6"/>
    <w:rsid w:val="00CD4D36"/>
    <w:rsid w:val="00CD7332"/>
    <w:rsid w:val="00CD774B"/>
    <w:rsid w:val="00CE0717"/>
    <w:rsid w:val="00CE2180"/>
    <w:rsid w:val="00CE22AF"/>
    <w:rsid w:val="00CE25C7"/>
    <w:rsid w:val="00CE31BE"/>
    <w:rsid w:val="00CE5D4A"/>
    <w:rsid w:val="00CE6AF0"/>
    <w:rsid w:val="00CF1BF8"/>
    <w:rsid w:val="00CF52BA"/>
    <w:rsid w:val="00D014E0"/>
    <w:rsid w:val="00D043C6"/>
    <w:rsid w:val="00D06322"/>
    <w:rsid w:val="00D06CFE"/>
    <w:rsid w:val="00D07F68"/>
    <w:rsid w:val="00D11A1F"/>
    <w:rsid w:val="00D126F9"/>
    <w:rsid w:val="00D1284A"/>
    <w:rsid w:val="00D1483A"/>
    <w:rsid w:val="00D16074"/>
    <w:rsid w:val="00D16F49"/>
    <w:rsid w:val="00D25B12"/>
    <w:rsid w:val="00D25B77"/>
    <w:rsid w:val="00D2603D"/>
    <w:rsid w:val="00D2711F"/>
    <w:rsid w:val="00D27CBE"/>
    <w:rsid w:val="00D30A8B"/>
    <w:rsid w:val="00D31E7A"/>
    <w:rsid w:val="00D34137"/>
    <w:rsid w:val="00D356C6"/>
    <w:rsid w:val="00D35F63"/>
    <w:rsid w:val="00D4068D"/>
    <w:rsid w:val="00D4157D"/>
    <w:rsid w:val="00D43012"/>
    <w:rsid w:val="00D444EE"/>
    <w:rsid w:val="00D45FA6"/>
    <w:rsid w:val="00D464FA"/>
    <w:rsid w:val="00D4676B"/>
    <w:rsid w:val="00D4758E"/>
    <w:rsid w:val="00D54734"/>
    <w:rsid w:val="00D54A21"/>
    <w:rsid w:val="00D55FA8"/>
    <w:rsid w:val="00D5649E"/>
    <w:rsid w:val="00D564EC"/>
    <w:rsid w:val="00D60D99"/>
    <w:rsid w:val="00D62302"/>
    <w:rsid w:val="00D64968"/>
    <w:rsid w:val="00D65562"/>
    <w:rsid w:val="00D6560E"/>
    <w:rsid w:val="00D661C5"/>
    <w:rsid w:val="00D66941"/>
    <w:rsid w:val="00D66B72"/>
    <w:rsid w:val="00D70B2B"/>
    <w:rsid w:val="00D70CCA"/>
    <w:rsid w:val="00D7107E"/>
    <w:rsid w:val="00D71262"/>
    <w:rsid w:val="00D71EC5"/>
    <w:rsid w:val="00D73212"/>
    <w:rsid w:val="00D74E9F"/>
    <w:rsid w:val="00D76A99"/>
    <w:rsid w:val="00D76BC5"/>
    <w:rsid w:val="00D77B21"/>
    <w:rsid w:val="00D8062F"/>
    <w:rsid w:val="00D8739B"/>
    <w:rsid w:val="00D911E1"/>
    <w:rsid w:val="00D91E6E"/>
    <w:rsid w:val="00D940D0"/>
    <w:rsid w:val="00D95889"/>
    <w:rsid w:val="00DA056C"/>
    <w:rsid w:val="00DA0664"/>
    <w:rsid w:val="00DA0E14"/>
    <w:rsid w:val="00DA0F49"/>
    <w:rsid w:val="00DA1A00"/>
    <w:rsid w:val="00DA20C6"/>
    <w:rsid w:val="00DA2AC3"/>
    <w:rsid w:val="00DA2B4E"/>
    <w:rsid w:val="00DA2DF3"/>
    <w:rsid w:val="00DA32DA"/>
    <w:rsid w:val="00DA4B49"/>
    <w:rsid w:val="00DA5962"/>
    <w:rsid w:val="00DA652A"/>
    <w:rsid w:val="00DA6671"/>
    <w:rsid w:val="00DA6F19"/>
    <w:rsid w:val="00DB0FF4"/>
    <w:rsid w:val="00DB1AEC"/>
    <w:rsid w:val="00DB251B"/>
    <w:rsid w:val="00DB2F50"/>
    <w:rsid w:val="00DB3E3D"/>
    <w:rsid w:val="00DB4CA1"/>
    <w:rsid w:val="00DB6DAD"/>
    <w:rsid w:val="00DC0285"/>
    <w:rsid w:val="00DC069F"/>
    <w:rsid w:val="00DC208C"/>
    <w:rsid w:val="00DC6197"/>
    <w:rsid w:val="00DC6DD6"/>
    <w:rsid w:val="00DC7AB8"/>
    <w:rsid w:val="00DD0490"/>
    <w:rsid w:val="00DD1C95"/>
    <w:rsid w:val="00DD219C"/>
    <w:rsid w:val="00DD31CB"/>
    <w:rsid w:val="00DD75DF"/>
    <w:rsid w:val="00DE1832"/>
    <w:rsid w:val="00DE2807"/>
    <w:rsid w:val="00DE2CF6"/>
    <w:rsid w:val="00DE2FB9"/>
    <w:rsid w:val="00DF5D5D"/>
    <w:rsid w:val="00DF63B7"/>
    <w:rsid w:val="00DF7397"/>
    <w:rsid w:val="00DF79C8"/>
    <w:rsid w:val="00E00658"/>
    <w:rsid w:val="00E0079B"/>
    <w:rsid w:val="00E01FFB"/>
    <w:rsid w:val="00E02065"/>
    <w:rsid w:val="00E03188"/>
    <w:rsid w:val="00E031DA"/>
    <w:rsid w:val="00E078E5"/>
    <w:rsid w:val="00E1166C"/>
    <w:rsid w:val="00E11CDE"/>
    <w:rsid w:val="00E13DE6"/>
    <w:rsid w:val="00E14430"/>
    <w:rsid w:val="00E14BD9"/>
    <w:rsid w:val="00E16F84"/>
    <w:rsid w:val="00E207D1"/>
    <w:rsid w:val="00E22B96"/>
    <w:rsid w:val="00E30DB7"/>
    <w:rsid w:val="00E31B08"/>
    <w:rsid w:val="00E3341B"/>
    <w:rsid w:val="00E365FF"/>
    <w:rsid w:val="00E37C62"/>
    <w:rsid w:val="00E419F5"/>
    <w:rsid w:val="00E43944"/>
    <w:rsid w:val="00E4397B"/>
    <w:rsid w:val="00E443C2"/>
    <w:rsid w:val="00E5377E"/>
    <w:rsid w:val="00E555AC"/>
    <w:rsid w:val="00E559E7"/>
    <w:rsid w:val="00E5691D"/>
    <w:rsid w:val="00E57761"/>
    <w:rsid w:val="00E57B90"/>
    <w:rsid w:val="00E671ED"/>
    <w:rsid w:val="00E70521"/>
    <w:rsid w:val="00E70F79"/>
    <w:rsid w:val="00E71601"/>
    <w:rsid w:val="00E76104"/>
    <w:rsid w:val="00E76397"/>
    <w:rsid w:val="00E76E18"/>
    <w:rsid w:val="00E80EB5"/>
    <w:rsid w:val="00E837D0"/>
    <w:rsid w:val="00E839C4"/>
    <w:rsid w:val="00E83AFC"/>
    <w:rsid w:val="00E83E5D"/>
    <w:rsid w:val="00E84600"/>
    <w:rsid w:val="00E84672"/>
    <w:rsid w:val="00E852CC"/>
    <w:rsid w:val="00E87050"/>
    <w:rsid w:val="00E90024"/>
    <w:rsid w:val="00E907BE"/>
    <w:rsid w:val="00E94415"/>
    <w:rsid w:val="00EA1EE5"/>
    <w:rsid w:val="00EA291B"/>
    <w:rsid w:val="00EA2F8B"/>
    <w:rsid w:val="00EA3029"/>
    <w:rsid w:val="00EA484F"/>
    <w:rsid w:val="00EA52B9"/>
    <w:rsid w:val="00EB2994"/>
    <w:rsid w:val="00EB3FB0"/>
    <w:rsid w:val="00EB5149"/>
    <w:rsid w:val="00EB556B"/>
    <w:rsid w:val="00EB58CF"/>
    <w:rsid w:val="00EC05C9"/>
    <w:rsid w:val="00EC16D9"/>
    <w:rsid w:val="00EC3B04"/>
    <w:rsid w:val="00EC4DE0"/>
    <w:rsid w:val="00EC6D9A"/>
    <w:rsid w:val="00EC7D18"/>
    <w:rsid w:val="00ED2B03"/>
    <w:rsid w:val="00ED4900"/>
    <w:rsid w:val="00EE04BE"/>
    <w:rsid w:val="00EE12C5"/>
    <w:rsid w:val="00EE3940"/>
    <w:rsid w:val="00EF0B32"/>
    <w:rsid w:val="00EF1A58"/>
    <w:rsid w:val="00EF5CB2"/>
    <w:rsid w:val="00EF66E0"/>
    <w:rsid w:val="00F0008C"/>
    <w:rsid w:val="00F0435E"/>
    <w:rsid w:val="00F049EC"/>
    <w:rsid w:val="00F055A0"/>
    <w:rsid w:val="00F05713"/>
    <w:rsid w:val="00F07754"/>
    <w:rsid w:val="00F110CD"/>
    <w:rsid w:val="00F1165B"/>
    <w:rsid w:val="00F14115"/>
    <w:rsid w:val="00F1492D"/>
    <w:rsid w:val="00F14EEC"/>
    <w:rsid w:val="00F152BB"/>
    <w:rsid w:val="00F15692"/>
    <w:rsid w:val="00F160DB"/>
    <w:rsid w:val="00F17B98"/>
    <w:rsid w:val="00F22AC1"/>
    <w:rsid w:val="00F26512"/>
    <w:rsid w:val="00F267E1"/>
    <w:rsid w:val="00F279A2"/>
    <w:rsid w:val="00F31BBB"/>
    <w:rsid w:val="00F33BE8"/>
    <w:rsid w:val="00F34293"/>
    <w:rsid w:val="00F36321"/>
    <w:rsid w:val="00F3641D"/>
    <w:rsid w:val="00F41883"/>
    <w:rsid w:val="00F504D9"/>
    <w:rsid w:val="00F506D9"/>
    <w:rsid w:val="00F53300"/>
    <w:rsid w:val="00F53E2B"/>
    <w:rsid w:val="00F53EE0"/>
    <w:rsid w:val="00F549B8"/>
    <w:rsid w:val="00F54A16"/>
    <w:rsid w:val="00F54FE1"/>
    <w:rsid w:val="00F561B1"/>
    <w:rsid w:val="00F577B3"/>
    <w:rsid w:val="00F62D89"/>
    <w:rsid w:val="00F62F09"/>
    <w:rsid w:val="00F6340F"/>
    <w:rsid w:val="00F647C1"/>
    <w:rsid w:val="00F669C9"/>
    <w:rsid w:val="00F671AD"/>
    <w:rsid w:val="00F74AB4"/>
    <w:rsid w:val="00F74B62"/>
    <w:rsid w:val="00F7680F"/>
    <w:rsid w:val="00F77221"/>
    <w:rsid w:val="00F80750"/>
    <w:rsid w:val="00F8130C"/>
    <w:rsid w:val="00F9033D"/>
    <w:rsid w:val="00F914F5"/>
    <w:rsid w:val="00F91878"/>
    <w:rsid w:val="00F92C23"/>
    <w:rsid w:val="00F934F2"/>
    <w:rsid w:val="00F936A7"/>
    <w:rsid w:val="00F9745A"/>
    <w:rsid w:val="00FA28E6"/>
    <w:rsid w:val="00FA3A34"/>
    <w:rsid w:val="00FA3FE7"/>
    <w:rsid w:val="00FA4167"/>
    <w:rsid w:val="00FA6114"/>
    <w:rsid w:val="00FA7496"/>
    <w:rsid w:val="00FB024E"/>
    <w:rsid w:val="00FB2B8B"/>
    <w:rsid w:val="00FB579A"/>
    <w:rsid w:val="00FB66EA"/>
    <w:rsid w:val="00FB795D"/>
    <w:rsid w:val="00FC0E06"/>
    <w:rsid w:val="00FC2B39"/>
    <w:rsid w:val="00FC2E0B"/>
    <w:rsid w:val="00FC3CE5"/>
    <w:rsid w:val="00FC4337"/>
    <w:rsid w:val="00FD200B"/>
    <w:rsid w:val="00FD37E8"/>
    <w:rsid w:val="00FD516A"/>
    <w:rsid w:val="00FD59A1"/>
    <w:rsid w:val="00FD6152"/>
    <w:rsid w:val="00FD6CED"/>
    <w:rsid w:val="00FE0782"/>
    <w:rsid w:val="00FE1856"/>
    <w:rsid w:val="00FE629B"/>
    <w:rsid w:val="00FF0A7F"/>
    <w:rsid w:val="00FF1C34"/>
    <w:rsid w:val="00FF2905"/>
    <w:rsid w:val="00FF3A21"/>
    <w:rsid w:val="00FF3D95"/>
    <w:rsid w:val="00FF48E6"/>
    <w:rsid w:val="00FF491F"/>
    <w:rsid w:val="00FF5A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8A8F09A-6E8B-4FBA-8BF3-A2768038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9B0"/>
    <w:rPr>
      <w:rFonts w:ascii="Arial" w:hAnsi="Arial"/>
      <w:lang w:val="en-US" w:eastAsia="en-US"/>
    </w:rPr>
  </w:style>
  <w:style w:type="paragraph" w:styleId="Heading1">
    <w:name w:val="heading 1"/>
    <w:basedOn w:val="Normal"/>
    <w:next w:val="Normal"/>
    <w:uiPriority w:val="9"/>
    <w:qFormat/>
    <w:rsid w:val="00824C93"/>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824C93"/>
    <w:pPr>
      <w:keepNext/>
      <w:numPr>
        <w:ilvl w:val="1"/>
        <w:numId w:val="1"/>
      </w:numPr>
      <w:tabs>
        <w:tab w:val="clear" w:pos="860"/>
        <w:tab w:val="num" w:pos="576"/>
      </w:tabs>
      <w:spacing w:before="240" w:after="60"/>
      <w:ind w:left="576"/>
      <w:outlineLvl w:val="1"/>
    </w:pPr>
    <w:rPr>
      <w:rFonts w:cs="Arial"/>
      <w:b/>
      <w:bCs/>
      <w:i/>
      <w:iCs/>
      <w:sz w:val="28"/>
      <w:szCs w:val="28"/>
    </w:rPr>
  </w:style>
  <w:style w:type="paragraph" w:styleId="Heading3">
    <w:name w:val="heading 3"/>
    <w:basedOn w:val="Heading4"/>
    <w:next w:val="Heading2"/>
    <w:autoRedefine/>
    <w:uiPriority w:val="9"/>
    <w:qFormat/>
    <w:rsid w:val="00E443C2"/>
    <w:pPr>
      <w:numPr>
        <w:ilvl w:val="2"/>
      </w:numPr>
      <w:shd w:val="clear" w:color="auto" w:fill="FFFFFF"/>
      <w:tabs>
        <w:tab w:val="clear" w:pos="720"/>
      </w:tabs>
      <w:spacing w:before="0" w:after="0"/>
      <w:outlineLvl w:val="2"/>
    </w:pPr>
    <w:rPr>
      <w:rFonts w:cs="Arial"/>
      <w:b w:val="0"/>
      <w:bCs w:val="0"/>
      <w:sz w:val="20"/>
      <w:szCs w:val="20"/>
    </w:rPr>
  </w:style>
  <w:style w:type="paragraph" w:styleId="Heading4">
    <w:name w:val="heading 4"/>
    <w:basedOn w:val="Normal"/>
    <w:next w:val="Normal"/>
    <w:uiPriority w:val="9"/>
    <w:qFormat/>
    <w:rsid w:val="00F53E2B"/>
    <w:pPr>
      <w:keepNext/>
      <w:numPr>
        <w:ilvl w:val="3"/>
        <w:numId w:val="1"/>
      </w:numPr>
      <w:spacing w:before="240" w:after="60"/>
      <w:outlineLvl w:val="3"/>
    </w:pPr>
    <w:rPr>
      <w:b/>
      <w:bCs/>
      <w:sz w:val="24"/>
      <w:szCs w:val="28"/>
    </w:rPr>
  </w:style>
  <w:style w:type="paragraph" w:styleId="Heading5">
    <w:name w:val="heading 5"/>
    <w:basedOn w:val="Normal"/>
    <w:next w:val="Normal"/>
    <w:uiPriority w:val="9"/>
    <w:qFormat/>
    <w:rsid w:val="00824C93"/>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824C9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uiPriority w:val="9"/>
    <w:qFormat/>
    <w:rsid w:val="00824C9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uiPriority w:val="9"/>
    <w:qFormat/>
    <w:rsid w:val="00824C9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uiPriority w:val="9"/>
    <w:qFormat/>
    <w:rsid w:val="00824C9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5149"/>
    <w:pPr>
      <w:tabs>
        <w:tab w:val="center" w:pos="4320"/>
        <w:tab w:val="right" w:pos="8640"/>
      </w:tabs>
    </w:pPr>
  </w:style>
  <w:style w:type="paragraph" w:styleId="Footer">
    <w:name w:val="footer"/>
    <w:basedOn w:val="Normal"/>
    <w:rsid w:val="00EB5149"/>
    <w:pPr>
      <w:tabs>
        <w:tab w:val="center" w:pos="4320"/>
        <w:tab w:val="right" w:pos="8640"/>
      </w:tabs>
    </w:pPr>
  </w:style>
  <w:style w:type="paragraph" w:styleId="BodyText">
    <w:name w:val="Body Text"/>
    <w:basedOn w:val="Normal"/>
    <w:rsid w:val="00EB5149"/>
    <w:rPr>
      <w:rFonts w:cs="Arial"/>
      <w:i/>
      <w:iCs/>
    </w:rPr>
  </w:style>
  <w:style w:type="table" w:styleId="TableGrid">
    <w:name w:val="Table Grid"/>
    <w:basedOn w:val="TableNormal"/>
    <w:uiPriority w:val="59"/>
    <w:rsid w:val="00824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453227"/>
    <w:pPr>
      <w:spacing w:before="60" w:after="60"/>
    </w:pPr>
    <w:rPr>
      <w:spacing w:val="-5"/>
      <w:sz w:val="16"/>
      <w:lang w:val="en-CA"/>
    </w:rPr>
  </w:style>
  <w:style w:type="paragraph" w:customStyle="1" w:styleId="TableTextHeaderCentered">
    <w:name w:val="Table Text Header Centered"/>
    <w:basedOn w:val="Normal"/>
    <w:rsid w:val="00453227"/>
    <w:pPr>
      <w:spacing w:before="120" w:after="120"/>
      <w:jc w:val="center"/>
    </w:pPr>
    <w:rPr>
      <w:rFonts w:ascii="Tahoma" w:hAnsi="Tahoma"/>
      <w:color w:val="FFFFFF"/>
      <w:spacing w:val="-5"/>
      <w:sz w:val="16"/>
      <w:szCs w:val="16"/>
      <w:lang w:val="en-CA"/>
    </w:rPr>
  </w:style>
  <w:style w:type="paragraph" w:customStyle="1" w:styleId="TableTextHeader">
    <w:name w:val="Table Text Header"/>
    <w:basedOn w:val="BodyText"/>
    <w:rsid w:val="00453227"/>
    <w:pPr>
      <w:spacing w:before="120" w:after="120"/>
      <w:jc w:val="both"/>
    </w:pPr>
    <w:rPr>
      <w:rFonts w:cs="Times New Roman"/>
      <w:i w:val="0"/>
      <w:iCs w:val="0"/>
      <w:color w:val="FFFFFF"/>
      <w:spacing w:val="-5"/>
      <w:sz w:val="18"/>
      <w:szCs w:val="24"/>
      <w:lang w:val="en-CA"/>
    </w:rPr>
  </w:style>
  <w:style w:type="paragraph" w:styleId="TOC1">
    <w:name w:val="toc 1"/>
    <w:basedOn w:val="Normal"/>
    <w:next w:val="Normal"/>
    <w:autoRedefine/>
    <w:uiPriority w:val="39"/>
    <w:rsid w:val="006F684B"/>
    <w:pPr>
      <w:tabs>
        <w:tab w:val="left" w:pos="284"/>
        <w:tab w:val="left" w:pos="440"/>
        <w:tab w:val="right" w:leader="dot" w:pos="10070"/>
      </w:tabs>
      <w:ind w:left="284" w:hanging="284"/>
    </w:pPr>
  </w:style>
  <w:style w:type="paragraph" w:styleId="TOC2">
    <w:name w:val="toc 2"/>
    <w:basedOn w:val="Normal"/>
    <w:next w:val="Normal"/>
    <w:autoRedefine/>
    <w:uiPriority w:val="39"/>
    <w:rsid w:val="00026AC7"/>
    <w:pPr>
      <w:tabs>
        <w:tab w:val="left" w:pos="900"/>
        <w:tab w:val="right" w:leader="dot" w:pos="10070"/>
      </w:tabs>
      <w:ind w:left="1620" w:hanging="900"/>
    </w:pPr>
  </w:style>
  <w:style w:type="paragraph" w:styleId="TOC3">
    <w:name w:val="toc 3"/>
    <w:basedOn w:val="Normal"/>
    <w:next w:val="Normal"/>
    <w:autoRedefine/>
    <w:uiPriority w:val="39"/>
    <w:rsid w:val="002B57CF"/>
    <w:pPr>
      <w:tabs>
        <w:tab w:val="left" w:pos="900"/>
        <w:tab w:val="left" w:pos="1320"/>
        <w:tab w:val="right" w:leader="dot" w:pos="10070"/>
      </w:tabs>
      <w:ind w:left="2220" w:hanging="900"/>
    </w:pPr>
  </w:style>
  <w:style w:type="paragraph" w:customStyle="1" w:styleId="StyleBoldFirstline04">
    <w:name w:val="Style Bold First line:  0.4&quot;"/>
    <w:basedOn w:val="Normal"/>
    <w:rsid w:val="00C37D97"/>
    <w:pPr>
      <w:keepNext/>
      <w:ind w:firstLine="576"/>
    </w:pPr>
    <w:rPr>
      <w:b/>
      <w:bCs/>
    </w:rPr>
  </w:style>
  <w:style w:type="paragraph" w:styleId="DocumentMap">
    <w:name w:val="Document Map"/>
    <w:basedOn w:val="Normal"/>
    <w:semiHidden/>
    <w:rsid w:val="00CA02B2"/>
    <w:pPr>
      <w:shd w:val="clear" w:color="auto" w:fill="000080"/>
    </w:pPr>
    <w:rPr>
      <w:rFonts w:ascii="Tahoma" w:hAnsi="Tahoma" w:cs="Tahoma"/>
    </w:rPr>
  </w:style>
  <w:style w:type="character" w:styleId="Hyperlink">
    <w:name w:val="Hyperlink"/>
    <w:uiPriority w:val="99"/>
    <w:rsid w:val="00A53C27"/>
    <w:rPr>
      <w:color w:val="0000FF"/>
      <w:u w:val="single"/>
    </w:rPr>
  </w:style>
  <w:style w:type="character" w:styleId="PageNumber">
    <w:name w:val="page number"/>
    <w:basedOn w:val="DefaultParagraphFont"/>
    <w:rsid w:val="004E7236"/>
  </w:style>
  <w:style w:type="paragraph" w:styleId="BalloonText">
    <w:name w:val="Balloon Text"/>
    <w:basedOn w:val="Normal"/>
    <w:semiHidden/>
    <w:rsid w:val="00BB449E"/>
    <w:rPr>
      <w:rFonts w:ascii="Tahoma" w:hAnsi="Tahoma" w:cs="Tahoma"/>
      <w:sz w:val="16"/>
      <w:szCs w:val="16"/>
    </w:rPr>
  </w:style>
  <w:style w:type="character" w:styleId="CommentReference">
    <w:name w:val="annotation reference"/>
    <w:uiPriority w:val="99"/>
    <w:unhideWhenUsed/>
    <w:rsid w:val="006F684B"/>
    <w:rPr>
      <w:sz w:val="16"/>
      <w:szCs w:val="16"/>
    </w:rPr>
  </w:style>
  <w:style w:type="paragraph" w:styleId="CommentText">
    <w:name w:val="annotation text"/>
    <w:basedOn w:val="Normal"/>
    <w:link w:val="CommentTextChar"/>
    <w:semiHidden/>
    <w:unhideWhenUsed/>
    <w:rsid w:val="006F684B"/>
  </w:style>
  <w:style w:type="character" w:customStyle="1" w:styleId="CommentTextChar">
    <w:name w:val="Comment Text Char"/>
    <w:link w:val="CommentText"/>
    <w:semiHidden/>
    <w:rsid w:val="006F684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6F684B"/>
    <w:rPr>
      <w:b/>
      <w:bCs/>
    </w:rPr>
  </w:style>
  <w:style w:type="character" w:customStyle="1" w:styleId="CommentSubjectChar">
    <w:name w:val="Comment Subject Char"/>
    <w:link w:val="CommentSubject"/>
    <w:uiPriority w:val="99"/>
    <w:semiHidden/>
    <w:rsid w:val="006F684B"/>
    <w:rPr>
      <w:rFonts w:ascii="Arial" w:hAnsi="Arial"/>
      <w:b/>
      <w:bCs/>
      <w:lang w:val="en-US" w:eastAsia="en-US"/>
    </w:rPr>
  </w:style>
  <w:style w:type="paragraph" w:styleId="Caption">
    <w:name w:val="caption"/>
    <w:basedOn w:val="Normal"/>
    <w:next w:val="Normal"/>
    <w:uiPriority w:val="35"/>
    <w:unhideWhenUsed/>
    <w:qFormat/>
    <w:rsid w:val="00E839C4"/>
    <w:rPr>
      <w:b/>
      <w:bCs/>
    </w:rPr>
  </w:style>
  <w:style w:type="paragraph" w:styleId="ListParagraph">
    <w:name w:val="List Paragraph"/>
    <w:basedOn w:val="Normal"/>
    <w:uiPriority w:val="34"/>
    <w:qFormat/>
    <w:rsid w:val="00194F5B"/>
    <w:pPr>
      <w:ind w:left="720"/>
      <w:contextualSpacing/>
    </w:pPr>
    <w:rPr>
      <w:rFonts w:ascii="Calibri" w:eastAsia="Calibri" w:hAnsi="Calibri"/>
      <w:sz w:val="22"/>
      <w:szCs w:val="22"/>
      <w:lang w:val="en-CA"/>
    </w:rPr>
  </w:style>
  <w:style w:type="paragraph" w:styleId="TableofFigures">
    <w:name w:val="table of figures"/>
    <w:basedOn w:val="Normal"/>
    <w:next w:val="Normal"/>
    <w:uiPriority w:val="99"/>
    <w:unhideWhenUsed/>
    <w:rsid w:val="00E839C4"/>
  </w:style>
  <w:style w:type="numbering" w:customStyle="1" w:styleId="Style1">
    <w:name w:val="Style1"/>
    <w:rsid w:val="00EE04BE"/>
    <w:pPr>
      <w:numPr>
        <w:numId w:val="2"/>
      </w:numPr>
    </w:pPr>
  </w:style>
  <w:style w:type="paragraph" w:styleId="NoSpacing">
    <w:name w:val="No Spacing"/>
    <w:uiPriority w:val="1"/>
    <w:qFormat/>
    <w:rsid w:val="00605131"/>
    <w:rPr>
      <w:rFonts w:ascii="Calibri" w:eastAsia="Calibri" w:hAnsi="Calibri"/>
      <w:sz w:val="22"/>
      <w:szCs w:val="22"/>
      <w:lang w:eastAsia="en-US"/>
    </w:rPr>
  </w:style>
  <w:style w:type="paragraph" w:styleId="TOCHeading">
    <w:name w:val="TOC Heading"/>
    <w:basedOn w:val="Heading1"/>
    <w:next w:val="Normal"/>
    <w:uiPriority w:val="39"/>
    <w:semiHidden/>
    <w:unhideWhenUsed/>
    <w:qFormat/>
    <w:rsid w:val="00E5691D"/>
    <w:pPr>
      <w:keepLines/>
      <w:numPr>
        <w:numId w:val="0"/>
      </w:numPr>
      <w:spacing w:before="480" w:after="0" w:line="276" w:lineRule="auto"/>
      <w:outlineLvl w:val="9"/>
    </w:pPr>
    <w:rPr>
      <w:rFonts w:ascii="Cambria" w:hAnsi="Cambria" w:cs="Times New Roman"/>
      <w:color w:val="365F91"/>
      <w:kern w:val="0"/>
      <w:sz w:val="28"/>
      <w:szCs w:val="28"/>
    </w:rPr>
  </w:style>
  <w:style w:type="paragraph" w:customStyle="1" w:styleId="Default">
    <w:name w:val="Default"/>
    <w:rsid w:val="00EA291B"/>
    <w:pPr>
      <w:autoSpaceDE w:val="0"/>
      <w:autoSpaceDN w:val="0"/>
      <w:adjustRightInd w:val="0"/>
    </w:pPr>
    <w:rPr>
      <w:color w:val="000000"/>
      <w:sz w:val="24"/>
      <w:szCs w:val="24"/>
    </w:rPr>
  </w:style>
  <w:style w:type="paragraph" w:styleId="FootnoteText">
    <w:name w:val="footnote text"/>
    <w:basedOn w:val="Normal"/>
    <w:link w:val="FootnoteTextChar"/>
    <w:uiPriority w:val="99"/>
    <w:semiHidden/>
    <w:unhideWhenUsed/>
    <w:rsid w:val="003F2FA5"/>
  </w:style>
  <w:style w:type="character" w:customStyle="1" w:styleId="FootnoteTextChar">
    <w:name w:val="Footnote Text Char"/>
    <w:basedOn w:val="DefaultParagraphFont"/>
    <w:link w:val="FootnoteText"/>
    <w:uiPriority w:val="99"/>
    <w:semiHidden/>
    <w:rsid w:val="003F2FA5"/>
    <w:rPr>
      <w:rFonts w:ascii="Arial" w:hAnsi="Arial"/>
      <w:lang w:val="en-US" w:eastAsia="en-US"/>
    </w:rPr>
  </w:style>
  <w:style w:type="character" w:styleId="FootnoteReference">
    <w:name w:val="footnote reference"/>
    <w:basedOn w:val="DefaultParagraphFont"/>
    <w:uiPriority w:val="99"/>
    <w:semiHidden/>
    <w:unhideWhenUsed/>
    <w:rsid w:val="003F2F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518">
      <w:bodyDiv w:val="1"/>
      <w:marLeft w:val="60"/>
      <w:marRight w:val="60"/>
      <w:marTop w:val="60"/>
      <w:marBottom w:val="15"/>
      <w:divBdr>
        <w:top w:val="none" w:sz="0" w:space="0" w:color="auto"/>
        <w:left w:val="none" w:sz="0" w:space="0" w:color="auto"/>
        <w:bottom w:val="none" w:sz="0" w:space="0" w:color="auto"/>
        <w:right w:val="none" w:sz="0" w:space="0" w:color="auto"/>
      </w:divBdr>
      <w:divsChild>
        <w:div w:id="586111665">
          <w:marLeft w:val="0"/>
          <w:marRight w:val="0"/>
          <w:marTop w:val="0"/>
          <w:marBottom w:val="0"/>
          <w:divBdr>
            <w:top w:val="none" w:sz="0" w:space="0" w:color="auto"/>
            <w:left w:val="none" w:sz="0" w:space="0" w:color="auto"/>
            <w:bottom w:val="none" w:sz="0" w:space="0" w:color="auto"/>
            <w:right w:val="none" w:sz="0" w:space="0" w:color="auto"/>
          </w:divBdr>
        </w:div>
        <w:div w:id="1589969133">
          <w:marLeft w:val="0"/>
          <w:marRight w:val="0"/>
          <w:marTop w:val="0"/>
          <w:marBottom w:val="0"/>
          <w:divBdr>
            <w:top w:val="none" w:sz="0" w:space="0" w:color="auto"/>
            <w:left w:val="none" w:sz="0" w:space="0" w:color="auto"/>
            <w:bottom w:val="none" w:sz="0" w:space="0" w:color="auto"/>
            <w:right w:val="none" w:sz="0" w:space="0" w:color="auto"/>
          </w:divBdr>
        </w:div>
        <w:div w:id="381103667">
          <w:marLeft w:val="0"/>
          <w:marRight w:val="0"/>
          <w:marTop w:val="0"/>
          <w:marBottom w:val="0"/>
          <w:divBdr>
            <w:top w:val="none" w:sz="0" w:space="0" w:color="auto"/>
            <w:left w:val="none" w:sz="0" w:space="0" w:color="auto"/>
            <w:bottom w:val="none" w:sz="0" w:space="0" w:color="auto"/>
            <w:right w:val="none" w:sz="0" w:space="0" w:color="auto"/>
          </w:divBdr>
        </w:div>
        <w:div w:id="1864514199">
          <w:marLeft w:val="0"/>
          <w:marRight w:val="0"/>
          <w:marTop w:val="0"/>
          <w:marBottom w:val="0"/>
          <w:divBdr>
            <w:top w:val="none" w:sz="0" w:space="0" w:color="auto"/>
            <w:left w:val="none" w:sz="0" w:space="0" w:color="auto"/>
            <w:bottom w:val="none" w:sz="0" w:space="0" w:color="auto"/>
            <w:right w:val="none" w:sz="0" w:space="0" w:color="auto"/>
          </w:divBdr>
        </w:div>
        <w:div w:id="1207064050">
          <w:marLeft w:val="0"/>
          <w:marRight w:val="0"/>
          <w:marTop w:val="0"/>
          <w:marBottom w:val="0"/>
          <w:divBdr>
            <w:top w:val="none" w:sz="0" w:space="0" w:color="auto"/>
            <w:left w:val="none" w:sz="0" w:space="0" w:color="auto"/>
            <w:bottom w:val="none" w:sz="0" w:space="0" w:color="auto"/>
            <w:right w:val="none" w:sz="0" w:space="0" w:color="auto"/>
          </w:divBdr>
        </w:div>
        <w:div w:id="914167872">
          <w:marLeft w:val="0"/>
          <w:marRight w:val="0"/>
          <w:marTop w:val="0"/>
          <w:marBottom w:val="0"/>
          <w:divBdr>
            <w:top w:val="none" w:sz="0" w:space="0" w:color="auto"/>
            <w:left w:val="none" w:sz="0" w:space="0" w:color="auto"/>
            <w:bottom w:val="none" w:sz="0" w:space="0" w:color="auto"/>
            <w:right w:val="none" w:sz="0" w:space="0" w:color="auto"/>
          </w:divBdr>
        </w:div>
        <w:div w:id="1311904516">
          <w:marLeft w:val="0"/>
          <w:marRight w:val="0"/>
          <w:marTop w:val="0"/>
          <w:marBottom w:val="0"/>
          <w:divBdr>
            <w:top w:val="none" w:sz="0" w:space="0" w:color="auto"/>
            <w:left w:val="none" w:sz="0" w:space="0" w:color="auto"/>
            <w:bottom w:val="none" w:sz="0" w:space="0" w:color="auto"/>
            <w:right w:val="none" w:sz="0" w:space="0" w:color="auto"/>
          </w:divBdr>
        </w:div>
      </w:divsChild>
    </w:div>
    <w:div w:id="505361755">
      <w:bodyDiv w:val="1"/>
      <w:marLeft w:val="0"/>
      <w:marRight w:val="0"/>
      <w:marTop w:val="0"/>
      <w:marBottom w:val="0"/>
      <w:divBdr>
        <w:top w:val="none" w:sz="0" w:space="0" w:color="auto"/>
        <w:left w:val="none" w:sz="0" w:space="0" w:color="auto"/>
        <w:bottom w:val="none" w:sz="0" w:space="0" w:color="auto"/>
        <w:right w:val="none" w:sz="0" w:space="0" w:color="auto"/>
      </w:divBdr>
    </w:div>
    <w:div w:id="522211522">
      <w:bodyDiv w:val="1"/>
      <w:marLeft w:val="60"/>
      <w:marRight w:val="60"/>
      <w:marTop w:val="60"/>
      <w:marBottom w:val="15"/>
      <w:divBdr>
        <w:top w:val="none" w:sz="0" w:space="0" w:color="auto"/>
        <w:left w:val="none" w:sz="0" w:space="0" w:color="auto"/>
        <w:bottom w:val="none" w:sz="0" w:space="0" w:color="auto"/>
        <w:right w:val="none" w:sz="0" w:space="0" w:color="auto"/>
      </w:divBdr>
      <w:divsChild>
        <w:div w:id="2007398499">
          <w:marLeft w:val="0"/>
          <w:marRight w:val="0"/>
          <w:marTop w:val="0"/>
          <w:marBottom w:val="0"/>
          <w:divBdr>
            <w:top w:val="none" w:sz="0" w:space="0" w:color="auto"/>
            <w:left w:val="none" w:sz="0" w:space="0" w:color="auto"/>
            <w:bottom w:val="none" w:sz="0" w:space="0" w:color="auto"/>
            <w:right w:val="none" w:sz="0" w:space="0" w:color="auto"/>
          </w:divBdr>
          <w:divsChild>
            <w:div w:id="1283342996">
              <w:marLeft w:val="0"/>
              <w:marRight w:val="0"/>
              <w:marTop w:val="0"/>
              <w:marBottom w:val="0"/>
              <w:divBdr>
                <w:top w:val="none" w:sz="0" w:space="0" w:color="auto"/>
                <w:left w:val="none" w:sz="0" w:space="0" w:color="auto"/>
                <w:bottom w:val="none" w:sz="0" w:space="0" w:color="auto"/>
                <w:right w:val="none" w:sz="0" w:space="0" w:color="auto"/>
              </w:divBdr>
            </w:div>
            <w:div w:id="1154376200">
              <w:marLeft w:val="0"/>
              <w:marRight w:val="0"/>
              <w:marTop w:val="0"/>
              <w:marBottom w:val="0"/>
              <w:divBdr>
                <w:top w:val="none" w:sz="0" w:space="0" w:color="auto"/>
                <w:left w:val="none" w:sz="0" w:space="0" w:color="auto"/>
                <w:bottom w:val="none" w:sz="0" w:space="0" w:color="auto"/>
                <w:right w:val="none" w:sz="0" w:space="0" w:color="auto"/>
              </w:divBdr>
            </w:div>
            <w:div w:id="19758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8851">
      <w:bodyDiv w:val="1"/>
      <w:marLeft w:val="0"/>
      <w:marRight w:val="0"/>
      <w:marTop w:val="0"/>
      <w:marBottom w:val="0"/>
      <w:divBdr>
        <w:top w:val="none" w:sz="0" w:space="0" w:color="auto"/>
        <w:left w:val="none" w:sz="0" w:space="0" w:color="auto"/>
        <w:bottom w:val="none" w:sz="0" w:space="0" w:color="auto"/>
        <w:right w:val="none" w:sz="0" w:space="0" w:color="auto"/>
      </w:divBdr>
    </w:div>
    <w:div w:id="725182115">
      <w:bodyDiv w:val="1"/>
      <w:marLeft w:val="0"/>
      <w:marRight w:val="0"/>
      <w:marTop w:val="0"/>
      <w:marBottom w:val="0"/>
      <w:divBdr>
        <w:top w:val="none" w:sz="0" w:space="0" w:color="auto"/>
        <w:left w:val="none" w:sz="0" w:space="0" w:color="auto"/>
        <w:bottom w:val="none" w:sz="0" w:space="0" w:color="auto"/>
        <w:right w:val="none" w:sz="0" w:space="0" w:color="auto"/>
      </w:divBdr>
    </w:div>
    <w:div w:id="1194730965">
      <w:bodyDiv w:val="1"/>
      <w:marLeft w:val="0"/>
      <w:marRight w:val="0"/>
      <w:marTop w:val="0"/>
      <w:marBottom w:val="0"/>
      <w:divBdr>
        <w:top w:val="none" w:sz="0" w:space="0" w:color="auto"/>
        <w:left w:val="none" w:sz="0" w:space="0" w:color="auto"/>
        <w:bottom w:val="none" w:sz="0" w:space="0" w:color="auto"/>
        <w:right w:val="none" w:sz="0" w:space="0" w:color="auto"/>
      </w:divBdr>
    </w:div>
    <w:div w:id="1246452551">
      <w:bodyDiv w:val="1"/>
      <w:marLeft w:val="0"/>
      <w:marRight w:val="0"/>
      <w:marTop w:val="0"/>
      <w:marBottom w:val="0"/>
      <w:divBdr>
        <w:top w:val="none" w:sz="0" w:space="0" w:color="auto"/>
        <w:left w:val="none" w:sz="0" w:space="0" w:color="auto"/>
        <w:bottom w:val="none" w:sz="0" w:space="0" w:color="auto"/>
        <w:right w:val="none" w:sz="0" w:space="0" w:color="auto"/>
      </w:divBdr>
    </w:div>
    <w:div w:id="1487356761">
      <w:bodyDiv w:val="1"/>
      <w:marLeft w:val="60"/>
      <w:marRight w:val="60"/>
      <w:marTop w:val="60"/>
      <w:marBottom w:val="15"/>
      <w:divBdr>
        <w:top w:val="none" w:sz="0" w:space="0" w:color="auto"/>
        <w:left w:val="none" w:sz="0" w:space="0" w:color="auto"/>
        <w:bottom w:val="none" w:sz="0" w:space="0" w:color="auto"/>
        <w:right w:val="none" w:sz="0" w:space="0" w:color="auto"/>
      </w:divBdr>
      <w:divsChild>
        <w:div w:id="1733847280">
          <w:marLeft w:val="0"/>
          <w:marRight w:val="0"/>
          <w:marTop w:val="0"/>
          <w:marBottom w:val="0"/>
          <w:divBdr>
            <w:top w:val="none" w:sz="0" w:space="0" w:color="auto"/>
            <w:left w:val="none" w:sz="0" w:space="0" w:color="auto"/>
            <w:bottom w:val="none" w:sz="0" w:space="0" w:color="auto"/>
            <w:right w:val="none" w:sz="0" w:space="0" w:color="auto"/>
          </w:divBdr>
          <w:divsChild>
            <w:div w:id="15092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C85AA-E987-418A-90CB-290560B8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2041</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Appointments Database</vt:lpstr>
    </vt:vector>
  </TitlesOfParts>
  <Manager>Roger Flemming</Manager>
  <Company>City of Toronto</Company>
  <LinksUpToDate>false</LinksUpToDate>
  <CharactersWithSpaces>14312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Appointments Database</dc:title>
  <dc:subject>Requirements Specification</dc:subject>
  <dc:creator>Michael Brisbin</dc:creator>
  <cp:lastModifiedBy>Ibiwumi Ogungbade</cp:lastModifiedBy>
  <cp:revision>3</cp:revision>
  <cp:lastPrinted>2014-09-10T18:57:00Z</cp:lastPrinted>
  <dcterms:created xsi:type="dcterms:W3CDTF">2016-01-12T15:29:00Z</dcterms:created>
  <dcterms:modified xsi:type="dcterms:W3CDTF">2016-01-12T15:30:00Z</dcterms:modified>
</cp:coreProperties>
</file>